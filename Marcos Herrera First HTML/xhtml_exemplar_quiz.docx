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141" w:rsidRPr="00DD298B" w:rsidRDefault="00A95AFE" w:rsidP="00AD7141">
      <w:pPr>
        <w:pStyle w:val="Heading1"/>
        <w:spacing w:after="120"/>
        <w:rPr>
          <w:rFonts w:ascii="Arial" w:hAnsi="Arial" w:cs="Arial"/>
          <w:b w:val="0"/>
          <w:bCs w:val="0"/>
          <w:sz w:val="24"/>
        </w:rPr>
      </w:pPr>
      <w:r w:rsidRPr="00A95AFE">
        <w:rPr>
          <w:rFonts w:ascii="Arial" w:hAnsi="Arial" w:cs="Arial"/>
          <w:noProof/>
          <w:sz w:val="24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6pt;margin-top:18pt;width:141.05pt;height:40.3pt;z-index:251657216;mso-position-horizontal-relative:page;mso-position-vertical-relative:page">
            <v:textbox style="mso-next-textbox:#_x0000_s1026">
              <w:txbxContent>
                <w:p w:rsidR="00DE0B09" w:rsidRDefault="00DE0B09" w:rsidP="00AD714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Mr. Merriman</w:t>
                  </w:r>
                </w:p>
                <w:p w:rsidR="00DE0B09" w:rsidRDefault="00DE0B09" w:rsidP="00AD7141">
                  <w:pPr>
                    <w:pStyle w:val="HTMLPreformatted"/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rPr>
                      <w:rFonts w:ascii="Times New Roman" w:eastAsia="Times New Roman" w:hAnsi="Times New Roman" w:cs="Times New Roman"/>
                      <w:szCs w:val="24"/>
                      <w:lang w:eastAsia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Cs w:val="24"/>
                      <w:lang w:eastAsia="en-US"/>
                    </w:rPr>
                    <w:t>Web Development, Room 208</w:t>
                  </w:r>
                </w:p>
                <w:p w:rsidR="00DE0B09" w:rsidRDefault="00DE0B09" w:rsidP="00AD7141">
                  <w:r>
                    <w:rPr>
                      <w:sz w:val="20"/>
                    </w:rPr>
                    <w:t>LACES Magnet</w:t>
                  </w:r>
                </w:p>
              </w:txbxContent>
            </v:textbox>
            <w10:wrap anchorx="page" anchory="page"/>
          </v:shape>
        </w:pict>
      </w:r>
      <w:r w:rsidRPr="00A95AFE">
        <w:rPr>
          <w:rFonts w:ascii="Arial" w:hAnsi="Arial" w:cs="Arial"/>
          <w:noProof/>
          <w:sz w:val="24"/>
          <w:lang w:eastAsia="zh-CN"/>
        </w:rPr>
        <w:pict>
          <v:shape id="_x0000_s1027" type="#_x0000_t202" style="position:absolute;left:0;text-align:left;margin-left:396pt;margin-top:18pt;width:198.75pt;height:41.9pt;z-index:251658240;mso-position-horizontal-relative:page;mso-position-vertical-relative:page">
            <v:textbox style="mso-next-textbox:#_x0000_s1027">
              <w:txbxContent>
                <w:p w:rsidR="00DE0B09" w:rsidRDefault="00D83DAE" w:rsidP="00AF5FC8">
                  <w:pPr>
                    <w:rPr>
                      <w:sz w:val="20"/>
                    </w:rPr>
                  </w:pPr>
                  <w:del w:id="0" w:author="p4s9" w:date="2014-03-07T10:16:00Z">
                    <w:r w:rsidDel="002E5A9F">
                      <w:rPr>
                        <w:sz w:val="20"/>
                      </w:rPr>
                      <w:delText>Name Here</w:delText>
                    </w:r>
                  </w:del>
                  <w:ins w:id="1" w:author="p4s9" w:date="2014-03-07T10:16:00Z">
                    <w:r w:rsidR="002E5A9F">
                      <w:rPr>
                        <w:sz w:val="20"/>
                      </w:rPr>
                      <w:t>Marcos Herrera</w:t>
                    </w:r>
                  </w:ins>
                </w:p>
                <w:p w:rsidR="00DE0B09" w:rsidRDefault="00DE0B09" w:rsidP="00AF5FC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Web Dev</w:t>
                  </w:r>
                </w:p>
                <w:p w:rsidR="00DE0B09" w:rsidRPr="00A04169" w:rsidRDefault="00A95AFE" w:rsidP="00E7556D">
                  <w:r>
                    <w:rPr>
                      <w:sz w:val="20"/>
                    </w:rPr>
                    <w:fldChar w:fldCharType="begin"/>
                  </w:r>
                  <w:r w:rsidR="00E7556D">
                    <w:rPr>
                      <w:sz w:val="20"/>
                    </w:rPr>
                    <w:instrText xml:space="preserve"> DATE \@ "MMMM d, yyyy" </w:instrText>
                  </w:r>
                  <w:r>
                    <w:rPr>
                      <w:sz w:val="20"/>
                    </w:rPr>
                    <w:fldChar w:fldCharType="separate"/>
                  </w:r>
                  <w:r w:rsidR="0008136D">
                    <w:rPr>
                      <w:noProof/>
                      <w:sz w:val="20"/>
                    </w:rPr>
                    <w:t>March 7, 2014</w:t>
                  </w:r>
                  <w:r>
                    <w:rPr>
                      <w:sz w:val="20"/>
                    </w:rPr>
                    <w:fldChar w:fldCharType="end"/>
                  </w:r>
                </w:p>
              </w:txbxContent>
            </v:textbox>
            <w10:wrap anchorx="page" anchory="page"/>
          </v:shape>
        </w:pict>
      </w:r>
      <w:r w:rsidR="00AD7141" w:rsidRPr="00DD298B">
        <w:rPr>
          <w:rFonts w:ascii="Arial" w:hAnsi="Arial" w:cs="Arial"/>
          <w:b w:val="0"/>
          <w:bCs w:val="0"/>
          <w:sz w:val="24"/>
        </w:rPr>
        <w:t>XHTML</w:t>
      </w:r>
      <w:r w:rsidR="00315D23">
        <w:rPr>
          <w:rFonts w:ascii="Arial" w:hAnsi="Arial" w:cs="Arial"/>
          <w:b w:val="0"/>
          <w:bCs w:val="0"/>
          <w:sz w:val="24"/>
        </w:rPr>
        <w:t xml:space="preserve"> 1.0</w:t>
      </w:r>
      <w:r w:rsidR="00521060">
        <w:rPr>
          <w:rFonts w:ascii="Arial" w:hAnsi="Arial" w:cs="Arial"/>
          <w:b w:val="0"/>
          <w:bCs w:val="0"/>
          <w:sz w:val="24"/>
        </w:rPr>
        <w:t>/HTML5</w:t>
      </w:r>
      <w:r w:rsidR="001264AF">
        <w:rPr>
          <w:rFonts w:ascii="Arial" w:hAnsi="Arial" w:cs="Arial"/>
          <w:b w:val="0"/>
          <w:bCs w:val="0"/>
          <w:sz w:val="24"/>
        </w:rPr>
        <w:t>/STYLES</w:t>
      </w:r>
      <w:r w:rsidR="00AD7141" w:rsidRPr="00DD298B">
        <w:rPr>
          <w:rFonts w:ascii="Arial" w:hAnsi="Arial" w:cs="Arial"/>
          <w:b w:val="0"/>
          <w:bCs w:val="0"/>
          <w:sz w:val="24"/>
        </w:rPr>
        <w:t xml:space="preserve"> QUIZ: CORRECTING “BAD” HTML</w:t>
      </w:r>
      <w:r w:rsidR="001264AF">
        <w:rPr>
          <w:rFonts w:ascii="Arial" w:hAnsi="Arial" w:cs="Arial"/>
          <w:b w:val="0"/>
          <w:bCs w:val="0"/>
          <w:sz w:val="24"/>
        </w:rPr>
        <w:t>/CSS</w:t>
      </w:r>
    </w:p>
    <w:p w:rsidR="00AD7141" w:rsidRPr="00DD298B" w:rsidRDefault="00AD7141" w:rsidP="0031162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" w:hAnsi="Arial" w:cs="Arial"/>
        </w:rPr>
      </w:pPr>
    </w:p>
    <w:p w:rsidR="001264AF" w:rsidRDefault="00A84DA3" w:rsidP="0024141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/>
        <w:ind w:left="1440" w:hanging="1440"/>
        <w:rPr>
          <w:rFonts w:ascii="Arial" w:hAnsi="Arial" w:cs="Arial"/>
          <w:b/>
          <w:color w:val="FF0000"/>
        </w:rPr>
      </w:pPr>
      <w:r w:rsidRPr="00DD298B">
        <w:rPr>
          <w:rFonts w:ascii="Arial" w:hAnsi="Arial" w:cs="Arial"/>
        </w:rPr>
        <w:t>Directions:</w:t>
      </w:r>
      <w:r w:rsidRPr="00DD298B">
        <w:rPr>
          <w:rFonts w:ascii="Arial" w:hAnsi="Arial" w:cs="Arial"/>
        </w:rPr>
        <w:tab/>
      </w:r>
      <w:r w:rsidR="001264AF" w:rsidRPr="00521060">
        <w:rPr>
          <w:rFonts w:ascii="Arial" w:hAnsi="Arial" w:cs="Arial"/>
          <w:b/>
          <w:color w:val="FF0000"/>
        </w:rPr>
        <w:t xml:space="preserve">For the purposes of this quiz, we will assume this is an HTML5 document that conforms to XHTML 1.0 </w:t>
      </w:r>
      <w:proofErr w:type="gramStart"/>
      <w:r w:rsidR="001264AF" w:rsidRPr="00521060">
        <w:rPr>
          <w:rFonts w:ascii="Arial" w:hAnsi="Arial" w:cs="Arial"/>
          <w:b/>
          <w:color w:val="FF0000"/>
        </w:rPr>
        <w:t>standards</w:t>
      </w:r>
      <w:proofErr w:type="gramEnd"/>
      <w:r w:rsidR="001264AF" w:rsidRPr="00521060">
        <w:rPr>
          <w:rFonts w:ascii="Arial" w:hAnsi="Arial" w:cs="Arial"/>
          <w:b/>
          <w:color w:val="FF0000"/>
        </w:rPr>
        <w:t>.</w:t>
      </w:r>
    </w:p>
    <w:p w:rsidR="00FB3E49" w:rsidRDefault="00A95AFE" w:rsidP="001264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/>
        <w:ind w:left="1440"/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w:pict>
          <v:shape id="_x0000_s1032" type="#_x0000_t202" style="position:absolute;left:0;text-align:left;margin-left:-71.45pt;margin-top:5.75pt;width:134.75pt;height:87.65pt;z-index:251661312">
            <v:stroke dashstyle="1 1" endcap="round"/>
            <v:textbox>
              <w:txbxContent>
                <w:p w:rsidR="00C61AF8" w:rsidRPr="004B694C" w:rsidRDefault="008E4AAF" w:rsidP="00C61AF8">
                  <w:pPr>
                    <w:pStyle w:val="HTMLPreformatted"/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rPr>
                      <w:rFonts w:ascii="Arial" w:hAnsi="Arial" w:cs="Arial"/>
                      <w:b/>
                      <w:color w:val="0070C0"/>
                      <w:sz w:val="16"/>
                      <w:szCs w:val="16"/>
                    </w:rPr>
                  </w:pPr>
                  <w:r w:rsidRPr="008E4AAF">
                    <w:rPr>
                      <w:rFonts w:ascii="Arial" w:hAnsi="Arial" w:cs="Arial"/>
                      <w:b/>
                      <w:color w:val="0070C0"/>
                      <w:sz w:val="16"/>
                      <w:szCs w:val="16"/>
                    </w:rPr>
                    <w:t>We will adjust settings so that:</w:t>
                  </w:r>
                </w:p>
                <w:p w:rsidR="00B91181" w:rsidRDefault="008E4AAF">
                  <w:pPr>
                    <w:pStyle w:val="HTMLPreformatted"/>
                    <w:numPr>
                      <w:ilvl w:val="0"/>
                      <w:numId w:val="1"/>
                    </w:numPr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ind w:left="180" w:hanging="180"/>
                    <w:rPr>
                      <w:rFonts w:ascii="Arial" w:hAnsi="Arial" w:cs="Arial"/>
                      <w:b/>
                      <w:color w:val="FF0000"/>
                      <w:sz w:val="16"/>
                      <w:szCs w:val="16"/>
                    </w:rPr>
                  </w:pPr>
                  <w:r w:rsidRPr="008E4AAF">
                    <w:rPr>
                      <w:rFonts w:ascii="Arial" w:hAnsi="Arial" w:cs="Arial"/>
                      <w:b/>
                      <w:color w:val="FF0000"/>
                      <w:sz w:val="16"/>
                      <w:szCs w:val="16"/>
                    </w:rPr>
                    <w:t>Additions appear in red</w:t>
                  </w:r>
                  <w:r w:rsidR="009F69BD">
                    <w:rPr>
                      <w:rFonts w:ascii="Arial" w:hAnsi="Arial" w:cs="Arial"/>
                      <w:b/>
                      <w:color w:val="FF0000"/>
                      <w:sz w:val="16"/>
                      <w:szCs w:val="16"/>
                    </w:rPr>
                    <w:t xml:space="preserve"> with underline</w:t>
                  </w:r>
                </w:p>
                <w:p w:rsidR="00B91181" w:rsidRDefault="008E4AAF">
                  <w:pPr>
                    <w:pStyle w:val="HTMLPreformatted"/>
                    <w:numPr>
                      <w:ilvl w:val="0"/>
                      <w:numId w:val="1"/>
                    </w:numPr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ind w:left="180" w:hanging="180"/>
                    <w:rPr>
                      <w:rFonts w:ascii="Arial" w:hAnsi="Arial" w:cs="Arial"/>
                      <w:b/>
                      <w:dstrike/>
                      <w:color w:val="0070C0"/>
                      <w:sz w:val="16"/>
                      <w:szCs w:val="16"/>
                    </w:rPr>
                  </w:pPr>
                  <w:r w:rsidRPr="008E4AAF">
                    <w:rPr>
                      <w:rFonts w:ascii="Arial" w:hAnsi="Arial" w:cs="Arial"/>
                      <w:b/>
                      <w:color w:val="0070C0"/>
                      <w:sz w:val="16"/>
                      <w:szCs w:val="16"/>
                    </w:rPr>
                    <w:t>Deletions -  blue with</w:t>
                  </w:r>
                  <w:r w:rsidRPr="008E4AAF">
                    <w:rPr>
                      <w:rFonts w:ascii="Arial" w:hAnsi="Arial" w:cs="Arial"/>
                      <w:b/>
                      <w:dstrike/>
                      <w:color w:val="0070C0"/>
                      <w:sz w:val="16"/>
                      <w:szCs w:val="16"/>
                    </w:rPr>
                    <w:t xml:space="preserve"> double strikethrough</w:t>
                  </w:r>
                </w:p>
                <w:p w:rsidR="00B91181" w:rsidRDefault="008E4AAF">
                  <w:pPr>
                    <w:pStyle w:val="HTMLPreformatted"/>
                    <w:numPr>
                      <w:ilvl w:val="0"/>
                      <w:numId w:val="1"/>
                    </w:numPr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ind w:left="180" w:hanging="180"/>
                    <w:rPr>
                      <w:rFonts w:ascii="Arial" w:hAnsi="Arial" w:cs="Arial"/>
                      <w:b/>
                      <w:color w:val="00B050"/>
                      <w:sz w:val="16"/>
                      <w:szCs w:val="16"/>
                    </w:rPr>
                  </w:pPr>
                  <w:r w:rsidRPr="008E4AAF">
                    <w:rPr>
                      <w:rFonts w:ascii="Arial" w:hAnsi="Arial" w:cs="Arial"/>
                      <w:b/>
                      <w:color w:val="00B050"/>
                      <w:sz w:val="16"/>
                      <w:szCs w:val="16"/>
                    </w:rPr>
                    <w:t xml:space="preserve">Move items – green with </w:t>
                  </w:r>
                  <w:r w:rsidRPr="008E4AAF">
                    <w:rPr>
                      <w:rFonts w:ascii="Arial" w:hAnsi="Arial" w:cs="Arial"/>
                      <w:b/>
                      <w:dstrike/>
                      <w:color w:val="00B050"/>
                      <w:sz w:val="16"/>
                      <w:szCs w:val="16"/>
                    </w:rPr>
                    <w:t xml:space="preserve">double </w:t>
                  </w:r>
                  <w:proofErr w:type="spellStart"/>
                  <w:r w:rsidRPr="008E4AAF">
                    <w:rPr>
                      <w:rFonts w:ascii="Arial" w:hAnsi="Arial" w:cs="Arial"/>
                      <w:b/>
                      <w:dstrike/>
                      <w:color w:val="00B050"/>
                      <w:sz w:val="16"/>
                      <w:szCs w:val="16"/>
                    </w:rPr>
                    <w:t>strikethough</w:t>
                  </w:r>
                  <w:proofErr w:type="spellEnd"/>
                  <w:r w:rsidRPr="008E4AAF">
                    <w:rPr>
                      <w:rFonts w:ascii="Arial" w:hAnsi="Arial" w:cs="Arial"/>
                      <w:b/>
                      <w:color w:val="00B050"/>
                      <w:sz w:val="16"/>
                      <w:szCs w:val="16"/>
                    </w:rPr>
                    <w:t xml:space="preserve"> &amp; </w:t>
                  </w:r>
                  <w:r w:rsidRPr="008E4AAF">
                    <w:rPr>
                      <w:rFonts w:ascii="Arial" w:hAnsi="Arial" w:cs="Arial"/>
                      <w:b/>
                      <w:color w:val="00B050"/>
                      <w:sz w:val="16"/>
                      <w:szCs w:val="16"/>
                      <w:u w:val="double"/>
                    </w:rPr>
                    <w:t>double underline</w:t>
                  </w:r>
                </w:p>
              </w:txbxContent>
            </v:textbox>
            <w10:wrap type="square"/>
          </v:shape>
        </w:pict>
      </w:r>
      <w:r w:rsidR="00FB3E49" w:rsidRPr="00DD298B">
        <w:rPr>
          <w:rFonts w:ascii="Arial" w:hAnsi="Arial" w:cs="Arial"/>
        </w:rPr>
        <w:t>First, a</w:t>
      </w:r>
      <w:r w:rsidR="00241419">
        <w:rPr>
          <w:rFonts w:ascii="Arial" w:hAnsi="Arial" w:cs="Arial"/>
        </w:rPr>
        <w:t>dd</w:t>
      </w:r>
      <w:r w:rsidR="00FB3E49" w:rsidRPr="00DD298B">
        <w:rPr>
          <w:rFonts w:ascii="Arial" w:hAnsi="Arial" w:cs="Arial"/>
        </w:rPr>
        <w:t xml:space="preserve"> your name to the textbox in the upper-right corner. Then:</w:t>
      </w:r>
    </w:p>
    <w:p w:rsidR="00311623" w:rsidRDefault="00A84DA3" w:rsidP="001264A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/>
        <w:ind w:left="1440"/>
        <w:rPr>
          <w:rFonts w:ascii="Arial" w:hAnsi="Arial" w:cs="Arial"/>
        </w:rPr>
      </w:pPr>
      <w:r w:rsidRPr="00DD298B">
        <w:rPr>
          <w:rFonts w:ascii="Arial" w:hAnsi="Arial" w:cs="Arial"/>
        </w:rPr>
        <w:t>You are to correct (edit) the following HTML code to correct all errors per XHTML</w:t>
      </w:r>
      <w:r w:rsidR="007448DC" w:rsidRPr="00DD298B">
        <w:rPr>
          <w:rFonts w:ascii="Arial" w:hAnsi="Arial" w:cs="Arial"/>
        </w:rPr>
        <w:t xml:space="preserve"> 1.0 Transitional</w:t>
      </w:r>
      <w:proofErr w:type="gramStart"/>
      <w:r w:rsidR="00DE4CF8">
        <w:rPr>
          <w:rFonts w:ascii="Arial" w:hAnsi="Arial" w:cs="Arial"/>
        </w:rPr>
        <w:t>,</w:t>
      </w:r>
      <w:r w:rsidR="00521060">
        <w:rPr>
          <w:rFonts w:ascii="Arial" w:hAnsi="Arial" w:cs="Arial"/>
        </w:rPr>
        <w:t>HTML5</w:t>
      </w:r>
      <w:proofErr w:type="gramEnd"/>
      <w:r w:rsidR="00DE4CF8">
        <w:rPr>
          <w:rFonts w:ascii="Arial" w:hAnsi="Arial" w:cs="Arial"/>
        </w:rPr>
        <w:t xml:space="preserve"> &amp; CSS</w:t>
      </w:r>
      <w:r w:rsidRPr="00DD298B">
        <w:rPr>
          <w:rFonts w:ascii="Arial" w:hAnsi="Arial" w:cs="Arial"/>
        </w:rPr>
        <w:t xml:space="preserve"> guidelines for proper coding. </w:t>
      </w:r>
      <w:r w:rsidR="008402B8">
        <w:rPr>
          <w:rFonts w:ascii="Arial" w:hAnsi="Arial" w:cs="Arial"/>
        </w:rPr>
        <w:t>You will find items that are missing, typed incorrectly and coded improperly</w:t>
      </w:r>
      <w:r w:rsidRPr="00DD298B">
        <w:rPr>
          <w:rFonts w:ascii="Arial" w:hAnsi="Arial" w:cs="Arial"/>
        </w:rPr>
        <w:t>.</w:t>
      </w:r>
      <w:r w:rsidR="0050372E" w:rsidRPr="00DD298B">
        <w:rPr>
          <w:rFonts w:ascii="Arial" w:hAnsi="Arial" w:cs="Arial"/>
        </w:rPr>
        <w:t xml:space="preserve"> Find and correct all errors.</w:t>
      </w:r>
    </w:p>
    <w:p w:rsidR="00F67516" w:rsidRPr="002C2367" w:rsidRDefault="00F67516" w:rsidP="008402B8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20"/>
        <w:ind w:left="1440"/>
        <w:rPr>
          <w:rFonts w:ascii="Arial" w:hAnsi="Arial" w:cs="Arial"/>
          <w:color w:val="984806" w:themeColor="accent6" w:themeShade="80"/>
        </w:rPr>
      </w:pPr>
      <w:r w:rsidRPr="00D6757B">
        <w:rPr>
          <w:rFonts w:ascii="Arial" w:hAnsi="Arial" w:cs="Arial"/>
          <w:color w:val="984806" w:themeColor="accent6" w:themeShade="80"/>
        </w:rPr>
        <w:t>Text</w:t>
      </w:r>
      <w:r w:rsidRPr="002C2367">
        <w:rPr>
          <w:rFonts w:ascii="Arial" w:hAnsi="Arial" w:cs="Arial"/>
          <w:color w:val="984806" w:themeColor="accent6" w:themeShade="80"/>
        </w:rPr>
        <w:t xml:space="preserve"> in this color is content, and should </w:t>
      </w:r>
      <w:r w:rsidRPr="002C2367">
        <w:rPr>
          <w:rFonts w:ascii="Arial" w:hAnsi="Arial" w:cs="Arial"/>
          <w:b/>
          <w:color w:val="984806" w:themeColor="accent6" w:themeShade="80"/>
          <w:u w:val="single"/>
        </w:rPr>
        <w:t>not</w:t>
      </w:r>
      <w:r w:rsidRPr="002C2367">
        <w:rPr>
          <w:rFonts w:ascii="Arial" w:hAnsi="Arial" w:cs="Arial"/>
          <w:color w:val="984806" w:themeColor="accent6" w:themeShade="80"/>
        </w:rPr>
        <w:t xml:space="preserve"> be corrected. </w:t>
      </w:r>
      <w:proofErr w:type="gramStart"/>
      <w:r w:rsidRPr="002C2367">
        <w:rPr>
          <w:rFonts w:ascii="Arial" w:hAnsi="Arial" w:cs="Arial"/>
          <w:color w:val="984806" w:themeColor="accent6" w:themeShade="80"/>
        </w:rPr>
        <w:t>Just the code in black.</w:t>
      </w:r>
      <w:proofErr w:type="gramEnd"/>
    </w:p>
    <w:p w:rsidR="009904E7" w:rsidRDefault="009904E7" w:rsidP="00B14576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40"/>
        <w:ind w:left="1440"/>
        <w:rPr>
          <w:rFonts w:ascii="Arial" w:hAnsi="Arial" w:cs="Arial"/>
        </w:rPr>
      </w:pPr>
      <w:r w:rsidRPr="00DD298B">
        <w:rPr>
          <w:rFonts w:ascii="Arial" w:hAnsi="Arial" w:cs="Arial"/>
        </w:rPr>
        <w:t>When complete</w:t>
      </w:r>
      <w:r w:rsidR="00B14576">
        <w:rPr>
          <w:rFonts w:ascii="Arial" w:hAnsi="Arial" w:cs="Arial"/>
        </w:rPr>
        <w:t>, save to your folder and</w:t>
      </w:r>
      <w:r>
        <w:rPr>
          <w:rFonts w:ascii="Arial" w:hAnsi="Arial" w:cs="Arial"/>
        </w:rPr>
        <w:t xml:space="preserve"> print using the </w:t>
      </w:r>
      <w:r w:rsidRPr="009329F9">
        <w:rPr>
          <w:rFonts w:ascii="Arial" w:hAnsi="Arial" w:cs="Arial"/>
          <w:b/>
        </w:rPr>
        <w:t>Brother</w:t>
      </w:r>
      <w:r>
        <w:rPr>
          <w:rFonts w:ascii="Arial" w:hAnsi="Arial" w:cs="Arial"/>
        </w:rPr>
        <w:t xml:space="preserve"> printer.</w:t>
      </w:r>
    </w:p>
    <w:p w:rsidR="00521060" w:rsidDel="002E5A9F" w:rsidRDefault="007D3765" w:rsidP="0024141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del w:id="2" w:author="p4s9" w:date="2014-03-07T10:21:00Z"/>
          <w:rFonts w:ascii="Arial" w:hAnsi="Arial" w:cs="Arial"/>
        </w:rPr>
      </w:pPr>
      <w:del w:id="3" w:author="p4s9" w:date="2014-03-07T10:21:00Z">
        <w:r w:rsidRPr="007D3765" w:rsidDel="002E5A9F">
          <w:rPr>
            <w:rFonts w:ascii="Arial" w:hAnsi="Arial" w:cs="Arial"/>
          </w:rPr>
          <w:delText>&lt;HTML&gt;</w:delText>
        </w:r>
      </w:del>
    </w:p>
    <w:p w:rsidR="00521060" w:rsidRDefault="00521060" w:rsidP="0052106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4" w:author="p4s9" w:date="2014-03-07T10:21:00Z"/>
          <w:rFonts w:ascii="Arial" w:hAnsi="Arial" w:cs="Arial"/>
        </w:rPr>
      </w:pPr>
      <w:proofErr w:type="gramStart"/>
      <w:r w:rsidRPr="00521060">
        <w:rPr>
          <w:rFonts w:ascii="Arial" w:hAnsi="Arial" w:cs="Arial"/>
        </w:rPr>
        <w:t>&lt;!DOCTYPE</w:t>
      </w:r>
      <w:proofErr w:type="gramEnd"/>
      <w:r w:rsidRPr="00521060">
        <w:rPr>
          <w:rFonts w:ascii="Arial" w:hAnsi="Arial" w:cs="Arial"/>
        </w:rPr>
        <w:t xml:space="preserve"> html</w:t>
      </w:r>
      <w:ins w:id="5" w:author="p4s9" w:date="2014-03-07T10:28:00Z">
        <w:r w:rsidR="00667875">
          <w:rPr>
            <w:rFonts w:ascii="Arial" w:hAnsi="Arial" w:cs="Arial"/>
          </w:rPr>
          <w:t>!</w:t>
        </w:r>
      </w:ins>
      <w:r w:rsidRPr="00521060">
        <w:rPr>
          <w:rFonts w:ascii="Arial" w:hAnsi="Arial" w:cs="Arial"/>
        </w:rPr>
        <w:t>&gt;</w:t>
      </w:r>
    </w:p>
    <w:p w:rsidR="002E5A9F" w:rsidRDefault="002E5A9F" w:rsidP="0052106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6" w:author="p4s9" w:date="2014-03-07T10:23:00Z"/>
          <w:rFonts w:ascii="Arial" w:hAnsi="Arial" w:cs="Arial"/>
        </w:rPr>
      </w:pPr>
      <w:ins w:id="7" w:author="p4s9" w:date="2014-03-07T10:21:00Z">
        <w:r>
          <w:rPr>
            <w:rFonts w:ascii="Arial" w:hAnsi="Arial" w:cs="Arial"/>
          </w:rPr>
          <w:t>&lt;</w:t>
        </w:r>
        <w:proofErr w:type="gramStart"/>
        <w:r>
          <w:rPr>
            <w:rFonts w:ascii="Arial" w:hAnsi="Arial" w:cs="Arial"/>
          </w:rPr>
          <w:t>html</w:t>
        </w:r>
        <w:proofErr w:type="gramEnd"/>
        <w:r>
          <w:rPr>
            <w:rFonts w:ascii="Arial" w:hAnsi="Arial" w:cs="Arial"/>
          </w:rPr>
          <w:t>&gt;</w:t>
        </w:r>
      </w:ins>
    </w:p>
    <w:p w:rsidR="002E5A9F" w:rsidRDefault="002E5A9F" w:rsidP="0052106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ins w:id="8" w:author="p4s9" w:date="2014-03-07T10:23:00Z">
        <w:r>
          <w:rPr>
            <w:rFonts w:ascii="Arial" w:hAnsi="Arial" w:cs="Arial"/>
          </w:rPr>
          <w:t>&lt;</w:t>
        </w:r>
        <w:proofErr w:type="gramStart"/>
        <w:r>
          <w:rPr>
            <w:rFonts w:ascii="Arial" w:hAnsi="Arial" w:cs="Arial"/>
          </w:rPr>
          <w:t>head</w:t>
        </w:r>
        <w:proofErr w:type="gramEnd"/>
        <w:r>
          <w:rPr>
            <w:rFonts w:ascii="Arial" w:hAnsi="Arial" w:cs="Arial"/>
          </w:rPr>
          <w:t>&gt;</w:t>
        </w:r>
      </w:ins>
    </w:p>
    <w:p w:rsidR="00AE3776" w:rsidRPr="00DD298B" w:rsidRDefault="00521060" w:rsidP="0024141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CC67E9" w:rsidRPr="00DD298B">
        <w:rPr>
          <w:rFonts w:ascii="Arial" w:hAnsi="Arial" w:cs="Arial"/>
        </w:rPr>
        <w:t>&lt;</w:t>
      </w:r>
      <w:proofErr w:type="gramStart"/>
      <w:r w:rsidR="00CC67E9" w:rsidRPr="00DD298B">
        <w:rPr>
          <w:rFonts w:ascii="Arial" w:hAnsi="Arial" w:cs="Arial"/>
        </w:rPr>
        <w:t>title&gt;</w:t>
      </w:r>
      <w:proofErr w:type="gramEnd"/>
      <w:r w:rsidR="00AE3776" w:rsidRPr="002C2367">
        <w:rPr>
          <w:rFonts w:ascii="Arial" w:hAnsi="Arial" w:cs="Arial"/>
          <w:color w:val="984806" w:themeColor="accent6" w:themeShade="80"/>
        </w:rPr>
        <w:t>Bad HTML Exemplar</w:t>
      </w:r>
      <w:r w:rsidR="00AE3776" w:rsidRPr="00DD298B">
        <w:rPr>
          <w:rFonts w:ascii="Arial" w:hAnsi="Arial" w:cs="Arial"/>
        </w:rPr>
        <w:t>&lt;/</w:t>
      </w:r>
      <w:ins w:id="9" w:author="p4s9" w:date="2014-03-07T10:21:00Z">
        <w:r w:rsidR="002E5A9F">
          <w:rPr>
            <w:rFonts w:ascii="Arial" w:hAnsi="Arial" w:cs="Arial"/>
          </w:rPr>
          <w:t>title</w:t>
        </w:r>
      </w:ins>
      <w:del w:id="10" w:author="p4s9" w:date="2014-03-07T10:21:00Z">
        <w:r w:rsidR="0050372E" w:rsidRPr="00DD298B" w:rsidDel="002E5A9F">
          <w:rPr>
            <w:rFonts w:ascii="Arial" w:hAnsi="Arial" w:cs="Arial"/>
          </w:rPr>
          <w:delText>h</w:delText>
        </w:r>
        <w:r w:rsidR="00AE3776" w:rsidRPr="00DD298B" w:rsidDel="002E5A9F">
          <w:rPr>
            <w:rFonts w:ascii="Arial" w:hAnsi="Arial" w:cs="Arial"/>
          </w:rPr>
          <w:delText>ead</w:delText>
        </w:r>
      </w:del>
      <w:r w:rsidR="00AE3776" w:rsidRPr="00DD298B">
        <w:rPr>
          <w:rFonts w:ascii="Arial" w:hAnsi="Arial" w:cs="Arial"/>
        </w:rPr>
        <w:t>&gt;</w:t>
      </w:r>
    </w:p>
    <w:p w:rsidR="00CC67E9" w:rsidDel="002E5A9F" w:rsidRDefault="002C6B2F" w:rsidP="0024141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del w:id="11" w:author="p4s9" w:date="2014-03-07T10:21:00Z"/>
          <w:rFonts w:ascii="Arial" w:hAnsi="Arial" w:cs="Arial"/>
        </w:rPr>
      </w:pPr>
      <w:del w:id="12" w:author="p4s9" w:date="2014-03-07T10:21:00Z">
        <w:r w:rsidDel="002E5A9F">
          <w:rPr>
            <w:rFonts w:ascii="Arial" w:hAnsi="Arial" w:cs="Arial"/>
          </w:rPr>
          <w:delText xml:space="preserve">  </w:delText>
        </w:r>
        <w:r w:rsidR="00CC67E9" w:rsidRPr="00DD298B" w:rsidDel="002E5A9F">
          <w:rPr>
            <w:rFonts w:ascii="Arial" w:hAnsi="Arial" w:cs="Arial"/>
          </w:rPr>
          <w:delText>&lt;/title&gt;</w:delText>
        </w:r>
      </w:del>
    </w:p>
    <w:p w:rsidR="001264AF" w:rsidRPr="001264AF" w:rsidRDefault="001264AF" w:rsidP="001264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1264AF">
        <w:rPr>
          <w:rFonts w:ascii="Arial" w:hAnsi="Arial" w:cs="Arial"/>
        </w:rPr>
        <w:t>&lt;style</w:t>
      </w:r>
      <w:del w:id="13" w:author="p4s9" w:date="2014-03-07T10:44:00Z">
        <w:r w:rsidRPr="001264AF" w:rsidDel="005D6BC9">
          <w:rPr>
            <w:rFonts w:ascii="Arial" w:hAnsi="Arial" w:cs="Arial"/>
          </w:rPr>
          <w:delText xml:space="preserve"> </w:delText>
        </w:r>
      </w:del>
      <w:del w:id="14" w:author="p4s9" w:date="2014-03-07T10:22:00Z">
        <w:r w:rsidDel="002E5A9F">
          <w:rPr>
            <w:rFonts w:ascii="Arial" w:hAnsi="Arial" w:cs="Arial"/>
          </w:rPr>
          <w:delText>coding</w:delText>
        </w:r>
      </w:del>
      <w:r w:rsidRPr="001264AF">
        <w:rPr>
          <w:rFonts w:ascii="Arial" w:hAnsi="Arial" w:cs="Arial"/>
        </w:rPr>
        <w:t>="text/</w:t>
      </w:r>
      <w:proofErr w:type="spellStart"/>
      <w:r w:rsidRPr="001264AF">
        <w:rPr>
          <w:rFonts w:ascii="Arial" w:hAnsi="Arial" w:cs="Arial"/>
        </w:rPr>
        <w:t>css</w:t>
      </w:r>
      <w:proofErr w:type="spellEnd"/>
      <w:r w:rsidRPr="001264AF">
        <w:rPr>
          <w:rFonts w:ascii="Arial" w:hAnsi="Arial" w:cs="Arial"/>
        </w:rPr>
        <w:t>"&gt;</w:t>
      </w:r>
    </w:p>
    <w:p w:rsidR="001264AF" w:rsidRPr="001264AF" w:rsidRDefault="001264AF" w:rsidP="001264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gramStart"/>
      <w:ins w:id="15" w:author="p4s9" w:date="2014-03-07T10:27:00Z">
        <w:r w:rsidR="00667875">
          <w:rPr>
            <w:rFonts w:ascii="Arial" w:hAnsi="Arial" w:cs="Arial"/>
          </w:rPr>
          <w:t>b</w:t>
        </w:r>
      </w:ins>
      <w:proofErr w:type="gramEnd"/>
      <w:del w:id="16" w:author="p4s9" w:date="2014-03-07T10:27:00Z">
        <w:r w:rsidR="002E5A9F" w:rsidRPr="001264AF" w:rsidDel="00667875">
          <w:rPr>
            <w:rFonts w:ascii="Arial" w:hAnsi="Arial" w:cs="Arial"/>
          </w:rPr>
          <w:delText>B</w:delText>
        </w:r>
      </w:del>
      <w:r w:rsidRPr="001264AF">
        <w:rPr>
          <w:rFonts w:ascii="Arial" w:hAnsi="Arial" w:cs="Arial"/>
        </w:rPr>
        <w:t>ody</w:t>
      </w:r>
      <w:ins w:id="17" w:author="p4s9" w:date="2014-03-07T10:38:00Z">
        <w:r w:rsidR="00973B5A">
          <w:rPr>
            <w:rFonts w:ascii="Arial" w:hAnsi="Arial" w:cs="Arial"/>
          </w:rPr>
          <w:t xml:space="preserve"> </w:t>
        </w:r>
      </w:ins>
      <w:ins w:id="18" w:author="p4s9" w:date="2014-03-07T10:22:00Z">
        <w:r w:rsidR="002E5A9F">
          <w:rPr>
            <w:rFonts w:ascii="Arial" w:hAnsi="Arial" w:cs="Arial"/>
          </w:rPr>
          <w:t>{</w:t>
        </w:r>
      </w:ins>
      <w:del w:id="19" w:author="p4s9" w:date="2014-03-07T10:22:00Z">
        <w:r w:rsidR="00DE4CF8" w:rsidDel="002E5A9F">
          <w:rPr>
            <w:rFonts w:ascii="Arial" w:hAnsi="Arial" w:cs="Arial"/>
          </w:rPr>
          <w:delText>[</w:delText>
        </w:r>
      </w:del>
      <w:r w:rsidRPr="001264AF">
        <w:rPr>
          <w:rFonts w:ascii="Arial" w:hAnsi="Arial" w:cs="Arial"/>
        </w:rPr>
        <w:t>font</w:t>
      </w:r>
      <w:ins w:id="20" w:author="p4s9" w:date="2014-03-07T10:22:00Z">
        <w:r w:rsidR="002E5A9F">
          <w:rPr>
            <w:rFonts w:ascii="Arial" w:hAnsi="Arial" w:cs="Arial"/>
          </w:rPr>
          <w:t>-</w:t>
        </w:r>
        <w:proofErr w:type="spellStart"/>
        <w:r w:rsidR="002E5A9F">
          <w:rPr>
            <w:rFonts w:ascii="Arial" w:hAnsi="Arial" w:cs="Arial"/>
          </w:rPr>
          <w:t>family</w:t>
        </w:r>
      </w:ins>
      <w:r w:rsidRPr="001264AF">
        <w:rPr>
          <w:rFonts w:ascii="Arial" w:hAnsi="Arial" w:cs="Arial"/>
        </w:rPr>
        <w:t>:arial</w:t>
      </w:r>
      <w:proofErr w:type="spellEnd"/>
      <w:r w:rsidRPr="001264AF">
        <w:rPr>
          <w:rFonts w:ascii="Arial" w:hAnsi="Arial" w:cs="Arial"/>
        </w:rPr>
        <w:t>; background-color:</w:t>
      </w:r>
      <w:r w:rsidR="00DE4CF8">
        <w:rPr>
          <w:rFonts w:ascii="Arial" w:hAnsi="Arial" w:cs="Arial"/>
        </w:rPr>
        <w:t>#</w:t>
      </w:r>
      <w:r w:rsidRPr="001264AF">
        <w:rPr>
          <w:rFonts w:ascii="Arial" w:hAnsi="Arial" w:cs="Arial"/>
        </w:rPr>
        <w:t>CCFEF4;</w:t>
      </w:r>
      <w:ins w:id="21" w:author="p4s9" w:date="2014-03-07T10:38:00Z">
        <w:r w:rsidR="00973B5A">
          <w:rPr>
            <w:rFonts w:ascii="Arial" w:hAnsi="Arial" w:cs="Arial"/>
          </w:rPr>
          <w:t xml:space="preserve"> </w:t>
        </w:r>
      </w:ins>
      <w:r w:rsidRPr="001264AF">
        <w:rPr>
          <w:rFonts w:ascii="Arial" w:hAnsi="Arial" w:cs="Arial"/>
        </w:rPr>
        <w:t xml:space="preserve"> font-</w:t>
      </w:r>
      <w:r>
        <w:rPr>
          <w:rFonts w:ascii="Arial" w:hAnsi="Arial" w:cs="Arial"/>
        </w:rPr>
        <w:t>s</w:t>
      </w:r>
      <w:r w:rsidRPr="001264AF">
        <w:rPr>
          <w:rFonts w:ascii="Arial" w:hAnsi="Arial" w:cs="Arial"/>
        </w:rPr>
        <w:t>ize:14px;</w:t>
      </w:r>
      <w:ins w:id="22" w:author="p4s9" w:date="2014-03-07T10:22:00Z">
        <w:r w:rsidR="002E5A9F">
          <w:rPr>
            <w:rFonts w:ascii="Arial" w:hAnsi="Arial" w:cs="Arial"/>
          </w:rPr>
          <w:t>}</w:t>
        </w:r>
      </w:ins>
      <w:del w:id="23" w:author="p4s9" w:date="2014-03-07T10:22:00Z">
        <w:r w:rsidR="00DE4CF8" w:rsidDel="002E5A9F">
          <w:rPr>
            <w:rFonts w:ascii="Arial" w:hAnsi="Arial" w:cs="Arial"/>
          </w:rPr>
          <w:delText>]</w:delText>
        </w:r>
      </w:del>
    </w:p>
    <w:p w:rsidR="001264AF" w:rsidRDefault="001264AF" w:rsidP="001264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1264AF">
        <w:rPr>
          <w:rFonts w:ascii="Arial" w:hAnsi="Arial" w:cs="Arial"/>
        </w:rPr>
        <w:t>&lt;/style&gt;</w:t>
      </w:r>
    </w:p>
    <w:p w:rsidR="00521060" w:rsidRDefault="00521060" w:rsidP="0024141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ins w:id="24" w:author="p4s9" w:date="2014-03-07T10:23:00Z"/>
          <w:rStyle w:val="HTMLCode"/>
          <w:rFonts w:ascii="Arial" w:eastAsia="SimSun" w:hAnsi="Arial" w:cs="Arial"/>
        </w:rPr>
      </w:pPr>
      <w:r w:rsidRPr="00521060">
        <w:rPr>
          <w:rFonts w:ascii="Arial" w:hAnsi="Arial" w:cs="Arial"/>
        </w:rPr>
        <w:t xml:space="preserve">  </w:t>
      </w:r>
      <w:r w:rsidRPr="00521060">
        <w:rPr>
          <w:rStyle w:val="HTMLCode"/>
          <w:rFonts w:ascii="Arial" w:eastAsia="SimSun" w:hAnsi="Arial" w:cs="Arial"/>
        </w:rPr>
        <w:t>&lt;</w:t>
      </w:r>
      <w:proofErr w:type="gramStart"/>
      <w:ins w:id="25" w:author="p4s9" w:date="2014-03-07T10:23:00Z">
        <w:r w:rsidR="002E5A9F">
          <w:rPr>
            <w:rStyle w:val="HTMLCode"/>
            <w:rFonts w:ascii="Arial" w:eastAsia="SimSun" w:hAnsi="Arial" w:cs="Arial"/>
          </w:rPr>
          <w:t>meta</w:t>
        </w:r>
        <w:proofErr w:type="gramEnd"/>
        <w:r w:rsidR="002E5A9F">
          <w:rPr>
            <w:rStyle w:val="HTMLCode"/>
            <w:rFonts w:ascii="Arial" w:eastAsia="SimSun" w:hAnsi="Arial" w:cs="Arial"/>
          </w:rPr>
          <w:t xml:space="preserve"> </w:t>
        </w:r>
      </w:ins>
      <w:r>
        <w:rPr>
          <w:rStyle w:val="HTMLCode"/>
          <w:rFonts w:ascii="Arial" w:eastAsia="SimSun" w:hAnsi="Arial" w:cs="Arial"/>
        </w:rPr>
        <w:t>encoding</w:t>
      </w:r>
      <w:r w:rsidRPr="00521060">
        <w:rPr>
          <w:rStyle w:val="HTMLCode"/>
          <w:rFonts w:ascii="Arial" w:eastAsia="SimSun" w:hAnsi="Arial" w:cs="Arial"/>
        </w:rPr>
        <w:t xml:space="preserve"> </w:t>
      </w:r>
      <w:proofErr w:type="spellStart"/>
      <w:r w:rsidRPr="00521060">
        <w:rPr>
          <w:rStyle w:val="HTMLCode"/>
          <w:rFonts w:ascii="Arial" w:eastAsia="SimSun" w:hAnsi="Arial" w:cs="Arial"/>
        </w:rPr>
        <w:t>charset</w:t>
      </w:r>
      <w:proofErr w:type="spellEnd"/>
      <w:r w:rsidRPr="00521060">
        <w:rPr>
          <w:rStyle w:val="HTMLCode"/>
          <w:rFonts w:ascii="Arial" w:eastAsia="SimSun" w:hAnsi="Arial" w:cs="Arial"/>
        </w:rPr>
        <w:t>="UTF-</w:t>
      </w:r>
      <w:r>
        <w:rPr>
          <w:rStyle w:val="HTMLCode"/>
          <w:rFonts w:ascii="Arial" w:eastAsia="SimSun" w:hAnsi="Arial" w:cs="Arial"/>
        </w:rPr>
        <w:t>8</w:t>
      </w:r>
      <w:r w:rsidRPr="00521060">
        <w:rPr>
          <w:rStyle w:val="HTMLCode"/>
          <w:rFonts w:ascii="Arial" w:eastAsia="SimSun" w:hAnsi="Arial" w:cs="Arial"/>
        </w:rPr>
        <w:t>"</w:t>
      </w:r>
      <w:ins w:id="26" w:author="p4s9" w:date="2014-03-07T10:28:00Z">
        <w:r w:rsidR="00667875">
          <w:rPr>
            <w:rStyle w:val="HTMLCode"/>
            <w:rFonts w:ascii="Arial" w:eastAsia="SimSun" w:hAnsi="Arial" w:cs="Arial"/>
          </w:rPr>
          <w:t xml:space="preserve"> /</w:t>
        </w:r>
      </w:ins>
      <w:r w:rsidRPr="00521060">
        <w:rPr>
          <w:rStyle w:val="HTMLCode"/>
          <w:rFonts w:ascii="Arial" w:eastAsia="SimSun" w:hAnsi="Arial" w:cs="Arial"/>
        </w:rPr>
        <w:t>&gt;</w:t>
      </w:r>
    </w:p>
    <w:p w:rsidR="002E5A9F" w:rsidRDefault="002E5A9F" w:rsidP="0024141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ins w:id="27" w:author="p4s9" w:date="2014-03-07T10:39:00Z"/>
          <w:rStyle w:val="HTMLCode"/>
          <w:rFonts w:ascii="Arial" w:eastAsia="SimSun" w:hAnsi="Arial" w:cs="Arial"/>
        </w:rPr>
      </w:pPr>
      <w:ins w:id="28" w:author="p4s9" w:date="2014-03-07T10:23:00Z">
        <w:r>
          <w:rPr>
            <w:rStyle w:val="HTMLCode"/>
            <w:rFonts w:ascii="Arial" w:eastAsia="SimSun" w:hAnsi="Arial" w:cs="Arial"/>
          </w:rPr>
          <w:t>&lt;/head&gt;</w:t>
        </w:r>
      </w:ins>
    </w:p>
    <w:p w:rsidR="00973B5A" w:rsidRPr="00521060" w:rsidRDefault="00973B5A" w:rsidP="0024141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" w:hAnsi="Arial" w:cs="Arial"/>
        </w:rPr>
      </w:pPr>
      <w:ins w:id="29" w:author="p4s9" w:date="2014-03-07T10:39:00Z">
        <w:r>
          <w:rPr>
            <w:rStyle w:val="HTMLCode"/>
            <w:rFonts w:ascii="Arial" w:eastAsia="SimSun" w:hAnsi="Arial" w:cs="Arial"/>
          </w:rPr>
          <w:t>&lt;</w:t>
        </w:r>
        <w:proofErr w:type="gramStart"/>
        <w:r>
          <w:rPr>
            <w:rStyle w:val="HTMLCode"/>
            <w:rFonts w:ascii="Arial" w:eastAsia="SimSun" w:hAnsi="Arial" w:cs="Arial"/>
          </w:rPr>
          <w:t>body</w:t>
        </w:r>
        <w:proofErr w:type="gramEnd"/>
        <w:r>
          <w:rPr>
            <w:rStyle w:val="HTMLCode"/>
            <w:rFonts w:ascii="Arial" w:eastAsia="SimSun" w:hAnsi="Arial" w:cs="Arial"/>
          </w:rPr>
          <w:t>&gt;</w:t>
        </w:r>
      </w:ins>
    </w:p>
    <w:p w:rsidR="00CC67E9" w:rsidRPr="00DD298B" w:rsidRDefault="002C6B2F" w:rsidP="0024141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CC67E9" w:rsidRPr="00DD298B">
        <w:rPr>
          <w:rFonts w:ascii="Arial" w:hAnsi="Arial" w:cs="Arial"/>
        </w:rPr>
        <w:t>&lt;h1&gt;</w:t>
      </w:r>
      <w:proofErr w:type="gramStart"/>
      <w:r w:rsidR="00AE3776" w:rsidRPr="002C2367">
        <w:rPr>
          <w:rFonts w:ascii="Arial" w:hAnsi="Arial" w:cs="Arial"/>
          <w:color w:val="984806" w:themeColor="accent6" w:themeShade="80"/>
        </w:rPr>
        <w:t>This</w:t>
      </w:r>
      <w:proofErr w:type="gramEnd"/>
      <w:r w:rsidR="00AE3776" w:rsidRPr="002C2367">
        <w:rPr>
          <w:rFonts w:ascii="Arial" w:hAnsi="Arial" w:cs="Arial"/>
          <w:color w:val="984806" w:themeColor="accent6" w:themeShade="80"/>
        </w:rPr>
        <w:t xml:space="preserve"> is an example of bad HTML - </w:t>
      </w:r>
      <w:r w:rsidR="005A5FFA" w:rsidRPr="002C2367">
        <w:rPr>
          <w:rFonts w:ascii="Arial" w:hAnsi="Arial" w:cs="Arial"/>
          <w:color w:val="984806" w:themeColor="accent6" w:themeShade="80"/>
        </w:rPr>
        <w:t>You Need to Fix It</w:t>
      </w:r>
      <w:ins w:id="30" w:author="p4s9" w:date="2014-03-07T10:23:00Z">
        <w:r w:rsidR="00667875">
          <w:rPr>
            <w:rFonts w:ascii="Arial" w:hAnsi="Arial" w:cs="Arial"/>
            <w:color w:val="984806" w:themeColor="accent6" w:themeShade="80"/>
          </w:rPr>
          <w:t>&lt;/h1&gt;</w:t>
        </w:r>
      </w:ins>
    </w:p>
    <w:p w:rsidR="00AE3776" w:rsidRPr="00DD298B" w:rsidRDefault="002C6B2F" w:rsidP="0024141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AE3776" w:rsidRPr="00DD298B">
        <w:rPr>
          <w:rFonts w:ascii="Arial" w:hAnsi="Arial" w:cs="Arial"/>
        </w:rPr>
        <w:t>&lt;hr</w:t>
      </w:r>
      <w:ins w:id="31" w:author="p4s9" w:date="2014-03-07T10:23:00Z">
        <w:r w:rsidR="00667875">
          <w:rPr>
            <w:rFonts w:ascii="Arial" w:hAnsi="Arial" w:cs="Arial"/>
          </w:rPr>
          <w:t xml:space="preserve"> /</w:t>
        </w:r>
      </w:ins>
      <w:r w:rsidR="00AE3776" w:rsidRPr="00DD298B">
        <w:rPr>
          <w:rFonts w:ascii="Arial" w:hAnsi="Arial" w:cs="Arial"/>
        </w:rPr>
        <w:t>&gt;</w:t>
      </w:r>
    </w:p>
    <w:p w:rsidR="00AE3776" w:rsidRPr="00DD298B" w:rsidRDefault="002C6B2F" w:rsidP="0024141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1D0256">
        <w:rPr>
          <w:rFonts w:ascii="Arial" w:hAnsi="Arial" w:cs="Arial"/>
        </w:rPr>
        <w:t>&lt;</w:t>
      </w:r>
      <w:proofErr w:type="spellStart"/>
      <w:r w:rsidR="001D0256">
        <w:rPr>
          <w:rFonts w:ascii="Arial" w:hAnsi="Arial" w:cs="Arial"/>
        </w:rPr>
        <w:t>img</w:t>
      </w:r>
      <w:proofErr w:type="spellEnd"/>
      <w:r w:rsidR="00AE3776" w:rsidRPr="00DD298B">
        <w:rPr>
          <w:rFonts w:ascii="Arial" w:hAnsi="Arial" w:cs="Arial"/>
        </w:rPr>
        <w:t xml:space="preserve"> </w:t>
      </w:r>
      <w:proofErr w:type="spellStart"/>
      <w:r w:rsidR="00AE3776" w:rsidRPr="00DD298B">
        <w:rPr>
          <w:rFonts w:ascii="Arial" w:hAnsi="Arial" w:cs="Arial"/>
        </w:rPr>
        <w:t>src</w:t>
      </w:r>
      <w:proofErr w:type="spellEnd"/>
      <w:r w:rsidR="00AE3776" w:rsidRPr="00DD298B">
        <w:rPr>
          <w:rFonts w:ascii="Arial" w:hAnsi="Arial" w:cs="Arial"/>
        </w:rPr>
        <w:t>="</w:t>
      </w:r>
      <w:r w:rsidR="00EF7AA4" w:rsidRPr="00DD298B">
        <w:rPr>
          <w:rFonts w:ascii="Arial" w:hAnsi="Arial" w:cs="Arial"/>
        </w:rPr>
        <w:t>some.jpg</w:t>
      </w:r>
      <w:r w:rsidR="00AE3776" w:rsidRPr="00DD298B">
        <w:rPr>
          <w:rFonts w:ascii="Arial" w:hAnsi="Arial" w:cs="Arial"/>
        </w:rPr>
        <w:t xml:space="preserve">" </w:t>
      </w:r>
      <w:r w:rsidR="00FA0638" w:rsidRPr="00DD298B">
        <w:rPr>
          <w:rFonts w:ascii="Arial" w:hAnsi="Arial" w:cs="Arial"/>
        </w:rPr>
        <w:t>name</w:t>
      </w:r>
      <w:r w:rsidR="00AE3776" w:rsidRPr="00DD298B">
        <w:rPr>
          <w:rFonts w:ascii="Arial" w:hAnsi="Arial" w:cs="Arial"/>
        </w:rPr>
        <w:t>="</w:t>
      </w:r>
      <w:r w:rsidR="00EF7AA4" w:rsidRPr="00DD298B">
        <w:rPr>
          <w:rFonts w:ascii="Arial" w:hAnsi="Arial" w:cs="Arial"/>
        </w:rPr>
        <w:t>Whatever</w:t>
      </w:r>
      <w:r w:rsidR="00AE3776" w:rsidRPr="00DD298B">
        <w:rPr>
          <w:rFonts w:ascii="Arial" w:hAnsi="Arial" w:cs="Arial"/>
        </w:rPr>
        <w:t>"</w:t>
      </w:r>
      <w:r w:rsidR="00FE6C41">
        <w:rPr>
          <w:rFonts w:ascii="Arial" w:hAnsi="Arial" w:cs="Arial"/>
        </w:rPr>
        <w:t xml:space="preserve"> alt=”Whatever”</w:t>
      </w:r>
      <w:ins w:id="32" w:author="p4s9" w:date="2014-03-07T10:23:00Z">
        <w:r w:rsidR="00667875">
          <w:rPr>
            <w:rFonts w:ascii="Arial" w:hAnsi="Arial" w:cs="Arial"/>
          </w:rPr>
          <w:t xml:space="preserve"> /</w:t>
        </w:r>
      </w:ins>
      <w:r w:rsidR="00AE3776" w:rsidRPr="00DD298B">
        <w:rPr>
          <w:rFonts w:ascii="Arial" w:hAnsi="Arial" w:cs="Arial"/>
        </w:rPr>
        <w:t>&gt;</w:t>
      </w:r>
    </w:p>
    <w:p w:rsidR="005A5FFA" w:rsidRPr="00DD298B" w:rsidRDefault="002C6B2F" w:rsidP="0024141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" w:hAnsi="Arial" w:cs="Arial"/>
        </w:rPr>
      </w:pPr>
      <w:r>
        <w:rPr>
          <w:rFonts w:ascii="Arial" w:hAnsi="Arial" w:cs="Arial"/>
          <w:color w:val="984806" w:themeColor="accent6" w:themeShade="80"/>
        </w:rPr>
        <w:t xml:space="preserve">   </w:t>
      </w:r>
      <w:ins w:id="33" w:author="p4s9" w:date="2014-03-07T10:24:00Z">
        <w:r w:rsidR="00667875">
          <w:rPr>
            <w:rFonts w:ascii="Arial" w:hAnsi="Arial" w:cs="Arial"/>
            <w:color w:val="984806" w:themeColor="accent6" w:themeShade="80"/>
          </w:rPr>
          <w:t>&lt;p&gt;</w:t>
        </w:r>
      </w:ins>
      <w:r>
        <w:rPr>
          <w:rFonts w:ascii="Arial" w:hAnsi="Arial" w:cs="Arial"/>
          <w:color w:val="984806" w:themeColor="accent6" w:themeShade="80"/>
        </w:rPr>
        <w:t xml:space="preserve"> </w:t>
      </w:r>
      <w:r w:rsidR="00B23989" w:rsidRPr="002C2367">
        <w:rPr>
          <w:rFonts w:ascii="Arial" w:hAnsi="Arial" w:cs="Arial"/>
          <w:color w:val="984806" w:themeColor="accent6" w:themeShade="80"/>
        </w:rPr>
        <w:t>This is</w:t>
      </w:r>
      <w:r w:rsidR="005A5FFA" w:rsidRPr="002C2367">
        <w:rPr>
          <w:rFonts w:ascii="Arial" w:hAnsi="Arial" w:cs="Arial"/>
          <w:color w:val="984806" w:themeColor="accent6" w:themeShade="80"/>
        </w:rPr>
        <w:t xml:space="preserve"> paragraph #1</w:t>
      </w:r>
      <w:proofErr w:type="gramStart"/>
      <w:r w:rsidR="00FE6C41">
        <w:rPr>
          <w:rFonts w:ascii="Arial" w:hAnsi="Arial" w:cs="Arial"/>
          <w:color w:val="984806" w:themeColor="accent6" w:themeShade="80"/>
        </w:rPr>
        <w:t>.</w:t>
      </w:r>
      <w:r w:rsidR="00B23989">
        <w:rPr>
          <w:rFonts w:ascii="Arial" w:hAnsi="Arial" w:cs="Arial"/>
        </w:rPr>
        <w:t>&lt;</w:t>
      </w:r>
      <w:proofErr w:type="gramEnd"/>
      <w:r w:rsidR="00B23989">
        <w:rPr>
          <w:rFonts w:ascii="Arial" w:hAnsi="Arial" w:cs="Arial"/>
        </w:rPr>
        <w:t>/p&gt;</w:t>
      </w:r>
    </w:p>
    <w:p w:rsidR="00FA0638" w:rsidRPr="00DD298B" w:rsidRDefault="002C6B2F" w:rsidP="0024141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FA0638" w:rsidRPr="00DD298B">
        <w:rPr>
          <w:rFonts w:ascii="Arial" w:hAnsi="Arial" w:cs="Arial"/>
        </w:rPr>
        <w:t>&lt;</w:t>
      </w:r>
      <w:proofErr w:type="spellStart"/>
      <w:r w:rsidR="00FA0638" w:rsidRPr="00DD298B">
        <w:rPr>
          <w:rFonts w:ascii="Arial" w:hAnsi="Arial" w:cs="Arial"/>
        </w:rPr>
        <w:t>br</w:t>
      </w:r>
      <w:proofErr w:type="spellEnd"/>
      <w:ins w:id="34" w:author="p4s9" w:date="2014-03-07T10:24:00Z">
        <w:r w:rsidR="00667875">
          <w:rPr>
            <w:rFonts w:ascii="Arial" w:hAnsi="Arial" w:cs="Arial"/>
          </w:rPr>
          <w:t xml:space="preserve"> /</w:t>
        </w:r>
      </w:ins>
      <w:r w:rsidR="00FA0638" w:rsidRPr="00DD298B">
        <w:rPr>
          <w:rFonts w:ascii="Arial" w:hAnsi="Arial" w:cs="Arial"/>
        </w:rPr>
        <w:t>&gt;</w:t>
      </w:r>
    </w:p>
    <w:p w:rsidR="005A5FFA" w:rsidRPr="00DD298B" w:rsidRDefault="002C6B2F" w:rsidP="00B2398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107248" w:rsidRPr="00DD298B">
        <w:rPr>
          <w:rFonts w:ascii="Arial" w:hAnsi="Arial" w:cs="Arial"/>
        </w:rPr>
        <w:t>&lt;p&gt;</w:t>
      </w:r>
      <w:proofErr w:type="gramStart"/>
      <w:r w:rsidR="005A5FFA" w:rsidRPr="002C2367">
        <w:rPr>
          <w:rFonts w:ascii="Arial" w:hAnsi="Arial" w:cs="Arial"/>
          <w:color w:val="984806" w:themeColor="accent6" w:themeShade="80"/>
        </w:rPr>
        <w:t>This</w:t>
      </w:r>
      <w:proofErr w:type="gramEnd"/>
      <w:r w:rsidR="005A5FFA" w:rsidRPr="002C2367">
        <w:rPr>
          <w:rFonts w:ascii="Arial" w:hAnsi="Arial" w:cs="Arial"/>
          <w:color w:val="984806" w:themeColor="accent6" w:themeShade="80"/>
        </w:rPr>
        <w:t xml:space="preserve"> is paragraph #2</w:t>
      </w:r>
      <w:r w:rsidR="005A5FFA" w:rsidRPr="00DD298B">
        <w:rPr>
          <w:rFonts w:ascii="Arial" w:hAnsi="Arial" w:cs="Arial"/>
        </w:rPr>
        <w:t xml:space="preserve"> </w:t>
      </w:r>
      <w:r w:rsidR="005A5FFA" w:rsidRPr="00FE6C41">
        <w:rPr>
          <w:rFonts w:ascii="Arial" w:hAnsi="Arial" w:cs="Arial"/>
          <w:color w:val="984806" w:themeColor="accent6" w:themeShade="80"/>
        </w:rPr>
        <w:t>with</w:t>
      </w:r>
    </w:p>
    <w:p w:rsidR="00FA0638" w:rsidRPr="00DD298B" w:rsidRDefault="002C6B2F" w:rsidP="00B2398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5A5FFA" w:rsidRPr="00DD298B">
        <w:rPr>
          <w:rFonts w:ascii="Arial" w:hAnsi="Arial" w:cs="Arial"/>
        </w:rPr>
        <w:t>&lt;b&gt;&lt;</w:t>
      </w:r>
      <w:proofErr w:type="spellStart"/>
      <w:r w:rsidR="005A5FFA" w:rsidRPr="00DD298B">
        <w:rPr>
          <w:rFonts w:ascii="Arial" w:hAnsi="Arial" w:cs="Arial"/>
        </w:rPr>
        <w:t>i</w:t>
      </w:r>
      <w:proofErr w:type="spellEnd"/>
      <w:r w:rsidR="005A5FFA" w:rsidRPr="00DD298B">
        <w:rPr>
          <w:rFonts w:ascii="Arial" w:hAnsi="Arial" w:cs="Arial"/>
        </w:rPr>
        <w:t>&gt;</w:t>
      </w:r>
      <w:r w:rsidR="00FA0638" w:rsidRPr="002C2367">
        <w:rPr>
          <w:rFonts w:ascii="Arial" w:hAnsi="Arial" w:cs="Arial"/>
          <w:b/>
          <w:bCs/>
          <w:i/>
          <w:iCs/>
          <w:color w:val="984806" w:themeColor="accent6" w:themeShade="80"/>
        </w:rPr>
        <w:t>some text that is bold and italic</w:t>
      </w:r>
      <w:proofErr w:type="gramStart"/>
      <w:r w:rsidR="00FE6C41">
        <w:rPr>
          <w:rFonts w:ascii="Arial" w:hAnsi="Arial" w:cs="Arial"/>
          <w:b/>
          <w:bCs/>
          <w:i/>
          <w:iCs/>
          <w:color w:val="984806" w:themeColor="accent6" w:themeShade="80"/>
        </w:rPr>
        <w:t>.</w:t>
      </w:r>
      <w:r w:rsidR="005A5FFA" w:rsidRPr="00DD298B">
        <w:rPr>
          <w:rFonts w:ascii="Arial" w:hAnsi="Arial" w:cs="Arial"/>
        </w:rPr>
        <w:t>&lt;</w:t>
      </w:r>
      <w:proofErr w:type="gramEnd"/>
      <w:r w:rsidR="005A5FFA" w:rsidRPr="00DD298B">
        <w:rPr>
          <w:rFonts w:ascii="Arial" w:hAnsi="Arial" w:cs="Arial"/>
        </w:rPr>
        <w:t>/</w:t>
      </w:r>
      <w:proofErr w:type="spellStart"/>
      <w:ins w:id="35" w:author="p4s9" w:date="2014-03-07T10:29:00Z">
        <w:r w:rsidR="00667875">
          <w:rPr>
            <w:rFonts w:ascii="Arial" w:hAnsi="Arial" w:cs="Arial"/>
          </w:rPr>
          <w:t>i</w:t>
        </w:r>
      </w:ins>
      <w:proofErr w:type="spellEnd"/>
      <w:del w:id="36" w:author="p4s9" w:date="2014-03-07T10:29:00Z">
        <w:r w:rsidR="005A5FFA" w:rsidRPr="00DD298B" w:rsidDel="00667875">
          <w:rPr>
            <w:rFonts w:ascii="Arial" w:hAnsi="Arial" w:cs="Arial"/>
          </w:rPr>
          <w:delText>b</w:delText>
        </w:r>
      </w:del>
      <w:r w:rsidR="005A5FFA" w:rsidRPr="00DD298B">
        <w:rPr>
          <w:rFonts w:ascii="Arial" w:hAnsi="Arial" w:cs="Arial"/>
        </w:rPr>
        <w:t>&gt;&lt;/</w:t>
      </w:r>
      <w:ins w:id="37" w:author="p4s9" w:date="2014-03-07T10:29:00Z">
        <w:r w:rsidR="00667875">
          <w:rPr>
            <w:rFonts w:ascii="Arial" w:hAnsi="Arial" w:cs="Arial"/>
          </w:rPr>
          <w:t>b</w:t>
        </w:r>
      </w:ins>
      <w:del w:id="38" w:author="p4s9" w:date="2014-03-07T10:29:00Z">
        <w:r w:rsidR="005A5FFA" w:rsidRPr="00DD298B" w:rsidDel="00667875">
          <w:rPr>
            <w:rFonts w:ascii="Arial" w:hAnsi="Arial" w:cs="Arial"/>
          </w:rPr>
          <w:delText>i</w:delText>
        </w:r>
      </w:del>
      <w:r w:rsidR="005A5FFA" w:rsidRPr="00DD298B">
        <w:rPr>
          <w:rFonts w:ascii="Arial" w:hAnsi="Arial" w:cs="Arial"/>
        </w:rPr>
        <w:t>&gt;</w:t>
      </w:r>
      <w:ins w:id="39" w:author="p4s9" w:date="2014-03-07T10:24:00Z">
        <w:r w:rsidR="00667875">
          <w:rPr>
            <w:rFonts w:ascii="Arial" w:hAnsi="Arial" w:cs="Arial"/>
          </w:rPr>
          <w:t>&lt;/p&gt;</w:t>
        </w:r>
      </w:ins>
    </w:p>
    <w:p w:rsidR="00892818" w:rsidRPr="00DD298B" w:rsidRDefault="002C6B2F" w:rsidP="0024141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892818" w:rsidRPr="00DD298B">
        <w:rPr>
          <w:rFonts w:ascii="Arial" w:hAnsi="Arial" w:cs="Arial"/>
        </w:rPr>
        <w:t>&lt;</w:t>
      </w:r>
      <w:proofErr w:type="spellStart"/>
      <w:r w:rsidR="00892818" w:rsidRPr="00DD298B">
        <w:rPr>
          <w:rFonts w:ascii="Arial" w:hAnsi="Arial" w:cs="Arial"/>
        </w:rPr>
        <w:t>br</w:t>
      </w:r>
      <w:proofErr w:type="spellEnd"/>
      <w:r w:rsidR="00CD0465">
        <w:rPr>
          <w:rFonts w:ascii="Arial" w:hAnsi="Arial" w:cs="Arial"/>
        </w:rPr>
        <w:t xml:space="preserve"> /</w:t>
      </w:r>
      <w:r w:rsidR="00892818" w:rsidRPr="00DD298B">
        <w:rPr>
          <w:rFonts w:ascii="Arial" w:hAnsi="Arial" w:cs="Arial"/>
        </w:rPr>
        <w:t>&gt;</w:t>
      </w:r>
    </w:p>
    <w:p w:rsidR="00FA0638" w:rsidRPr="00DD298B" w:rsidRDefault="002C6B2F" w:rsidP="0024141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FA0638" w:rsidRPr="00DD298B">
        <w:rPr>
          <w:rFonts w:ascii="Arial" w:hAnsi="Arial" w:cs="Arial"/>
        </w:rPr>
        <w:t>&lt;p&gt;</w:t>
      </w:r>
      <w:r w:rsidR="00FA0638" w:rsidRPr="002C2367">
        <w:rPr>
          <w:rFonts w:ascii="Arial" w:hAnsi="Arial" w:cs="Arial"/>
          <w:color w:val="984806" w:themeColor="accent6" w:themeShade="80"/>
        </w:rPr>
        <w:t>Below is an unordered list</w:t>
      </w:r>
      <w:r w:rsidR="00FE6C41">
        <w:rPr>
          <w:rFonts w:ascii="Arial" w:hAnsi="Arial" w:cs="Arial"/>
          <w:color w:val="984806" w:themeColor="accent6" w:themeShade="80"/>
        </w:rPr>
        <w:t>, with a nested unordered list</w:t>
      </w:r>
      <w:proofErr w:type="gramStart"/>
      <w:r w:rsidR="00FE6C41">
        <w:rPr>
          <w:rFonts w:ascii="Arial" w:hAnsi="Arial" w:cs="Arial"/>
          <w:color w:val="984806" w:themeColor="accent6" w:themeShade="80"/>
        </w:rPr>
        <w:t>.</w:t>
      </w:r>
      <w:r w:rsidR="00FA0638" w:rsidRPr="00DD298B">
        <w:rPr>
          <w:rFonts w:ascii="Arial" w:hAnsi="Arial" w:cs="Arial"/>
        </w:rPr>
        <w:t>&lt;</w:t>
      </w:r>
      <w:proofErr w:type="gramEnd"/>
      <w:r w:rsidR="00FA0638" w:rsidRPr="00DD298B">
        <w:rPr>
          <w:rFonts w:ascii="Arial" w:hAnsi="Arial" w:cs="Arial"/>
        </w:rPr>
        <w:t>/</w:t>
      </w:r>
      <w:ins w:id="40" w:author="p4s9" w:date="2014-03-07T10:24:00Z">
        <w:r w:rsidR="00667875">
          <w:rPr>
            <w:rFonts w:ascii="Arial" w:hAnsi="Arial" w:cs="Arial"/>
          </w:rPr>
          <w:t>p</w:t>
        </w:r>
      </w:ins>
      <w:del w:id="41" w:author="p4s9" w:date="2014-03-07T10:24:00Z">
        <w:r w:rsidR="00FA0638" w:rsidRPr="00DD298B" w:rsidDel="00667875">
          <w:rPr>
            <w:rFonts w:ascii="Arial" w:hAnsi="Arial" w:cs="Arial"/>
          </w:rPr>
          <w:delText>P</w:delText>
        </w:r>
      </w:del>
      <w:r w:rsidR="00FA0638" w:rsidRPr="00DD298B">
        <w:rPr>
          <w:rFonts w:ascii="Arial" w:hAnsi="Arial" w:cs="Arial"/>
        </w:rPr>
        <w:t>&gt;</w:t>
      </w:r>
    </w:p>
    <w:p w:rsidR="00CC67E9" w:rsidRPr="00DD298B" w:rsidRDefault="002C6B2F" w:rsidP="0024141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CC67E9" w:rsidRPr="00DD298B">
        <w:rPr>
          <w:rFonts w:ascii="Arial" w:hAnsi="Arial" w:cs="Arial"/>
        </w:rPr>
        <w:t>&lt;</w:t>
      </w:r>
      <w:proofErr w:type="spellStart"/>
      <w:proofErr w:type="gramStart"/>
      <w:r w:rsidR="00CC67E9" w:rsidRPr="00DD298B">
        <w:rPr>
          <w:rFonts w:ascii="Arial" w:hAnsi="Arial" w:cs="Arial"/>
        </w:rPr>
        <w:t>ul</w:t>
      </w:r>
      <w:proofErr w:type="spellEnd"/>
      <w:proofErr w:type="gramEnd"/>
      <w:r w:rsidR="00CC67E9" w:rsidRPr="00DD298B">
        <w:rPr>
          <w:rFonts w:ascii="Arial" w:hAnsi="Arial" w:cs="Arial"/>
        </w:rPr>
        <w:t>&gt;</w:t>
      </w:r>
    </w:p>
    <w:p w:rsidR="00CC67E9" w:rsidRPr="00DD298B" w:rsidRDefault="002C6B2F" w:rsidP="0024141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left" w:pos="360"/>
          <w:tab w:val="left" w:pos="720"/>
          <w:tab w:val="left" w:pos="108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CC67E9" w:rsidRPr="00DD298B">
        <w:rPr>
          <w:rFonts w:ascii="Arial" w:hAnsi="Arial" w:cs="Arial"/>
        </w:rPr>
        <w:t>&lt;</w:t>
      </w:r>
      <w:proofErr w:type="spellStart"/>
      <w:proofErr w:type="gramStart"/>
      <w:r w:rsidR="00CC67E9" w:rsidRPr="00DD298B">
        <w:rPr>
          <w:rFonts w:ascii="Arial" w:hAnsi="Arial" w:cs="Arial"/>
        </w:rPr>
        <w:t>li</w:t>
      </w:r>
      <w:proofErr w:type="spellEnd"/>
      <w:r w:rsidR="00CC67E9" w:rsidRPr="00DD298B">
        <w:rPr>
          <w:rFonts w:ascii="Arial" w:hAnsi="Arial" w:cs="Arial"/>
        </w:rPr>
        <w:t>&gt;</w:t>
      </w:r>
      <w:proofErr w:type="gramEnd"/>
      <w:r w:rsidR="008D120A" w:rsidRPr="002C2367">
        <w:rPr>
          <w:rFonts w:ascii="Arial" w:hAnsi="Arial" w:cs="Arial"/>
          <w:color w:val="984806" w:themeColor="accent6" w:themeShade="80"/>
        </w:rPr>
        <w:t>Item #1</w:t>
      </w:r>
      <w:r w:rsidR="00CC67E9" w:rsidRPr="00DD298B">
        <w:rPr>
          <w:rFonts w:ascii="Arial" w:hAnsi="Arial" w:cs="Arial"/>
        </w:rPr>
        <w:t>&lt;/</w:t>
      </w:r>
      <w:proofErr w:type="spellStart"/>
      <w:r w:rsidR="00CC67E9" w:rsidRPr="00DD298B">
        <w:rPr>
          <w:rFonts w:ascii="Arial" w:hAnsi="Arial" w:cs="Arial"/>
        </w:rPr>
        <w:t>li</w:t>
      </w:r>
      <w:proofErr w:type="spellEnd"/>
      <w:r w:rsidR="00CC67E9" w:rsidRPr="00DD298B">
        <w:rPr>
          <w:rFonts w:ascii="Arial" w:hAnsi="Arial" w:cs="Arial"/>
        </w:rPr>
        <w:t>&gt;</w:t>
      </w:r>
    </w:p>
    <w:p w:rsidR="00CC67E9" w:rsidRPr="00DD298B" w:rsidRDefault="002C6B2F" w:rsidP="0024141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left" w:pos="360"/>
          <w:tab w:val="left" w:pos="720"/>
          <w:tab w:val="left" w:pos="108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CC67E9" w:rsidRPr="00DD298B">
        <w:rPr>
          <w:rFonts w:ascii="Arial" w:hAnsi="Arial" w:cs="Arial"/>
        </w:rPr>
        <w:t>&lt;</w:t>
      </w:r>
      <w:proofErr w:type="spellStart"/>
      <w:proofErr w:type="gramStart"/>
      <w:r w:rsidR="00CC67E9" w:rsidRPr="00DD298B">
        <w:rPr>
          <w:rFonts w:ascii="Arial" w:hAnsi="Arial" w:cs="Arial"/>
        </w:rPr>
        <w:t>li</w:t>
      </w:r>
      <w:proofErr w:type="spellEnd"/>
      <w:r w:rsidR="00CC67E9" w:rsidRPr="00DD298B">
        <w:rPr>
          <w:rFonts w:ascii="Arial" w:hAnsi="Arial" w:cs="Arial"/>
        </w:rPr>
        <w:t>&gt;</w:t>
      </w:r>
      <w:proofErr w:type="gramEnd"/>
      <w:r w:rsidR="005A5FFA" w:rsidRPr="002C2367">
        <w:rPr>
          <w:rFonts w:ascii="Arial" w:hAnsi="Arial" w:cs="Arial"/>
          <w:color w:val="984806" w:themeColor="accent6" w:themeShade="80"/>
        </w:rPr>
        <w:t>Item #</w:t>
      </w:r>
      <w:r w:rsidR="00E33334" w:rsidRPr="002C2367">
        <w:rPr>
          <w:rFonts w:ascii="Arial" w:hAnsi="Arial" w:cs="Arial"/>
          <w:color w:val="984806" w:themeColor="accent6" w:themeShade="80"/>
        </w:rPr>
        <w:t>2</w:t>
      </w:r>
    </w:p>
    <w:p w:rsidR="00CC67E9" w:rsidRPr="00DD298B" w:rsidRDefault="002C6B2F" w:rsidP="0000367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left" w:pos="720"/>
          <w:tab w:val="left" w:pos="108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CC67E9" w:rsidRPr="00DD298B">
        <w:rPr>
          <w:rFonts w:ascii="Arial" w:hAnsi="Arial" w:cs="Arial"/>
        </w:rPr>
        <w:t>&lt;</w:t>
      </w:r>
      <w:proofErr w:type="spellStart"/>
      <w:proofErr w:type="gramStart"/>
      <w:r w:rsidR="00CC67E9" w:rsidRPr="00DD298B">
        <w:rPr>
          <w:rFonts w:ascii="Arial" w:hAnsi="Arial" w:cs="Arial"/>
        </w:rPr>
        <w:t>li</w:t>
      </w:r>
      <w:proofErr w:type="spellEnd"/>
      <w:r w:rsidR="00CC67E9" w:rsidRPr="00DD298B">
        <w:rPr>
          <w:rFonts w:ascii="Arial" w:hAnsi="Arial" w:cs="Arial"/>
        </w:rPr>
        <w:t>&gt;</w:t>
      </w:r>
      <w:proofErr w:type="gramEnd"/>
      <w:r w:rsidR="005A5FFA" w:rsidRPr="002C2367">
        <w:rPr>
          <w:rFonts w:ascii="Arial" w:hAnsi="Arial" w:cs="Arial"/>
          <w:color w:val="984806" w:themeColor="accent6" w:themeShade="80"/>
        </w:rPr>
        <w:t>Nested #1</w:t>
      </w:r>
      <w:r w:rsidR="00CC67E9" w:rsidRPr="00DD298B">
        <w:rPr>
          <w:rFonts w:ascii="Arial" w:hAnsi="Arial" w:cs="Arial"/>
        </w:rPr>
        <w:t>&lt;/</w:t>
      </w:r>
      <w:proofErr w:type="spellStart"/>
      <w:r w:rsidR="00CC67E9" w:rsidRPr="00DD298B">
        <w:rPr>
          <w:rFonts w:ascii="Arial" w:hAnsi="Arial" w:cs="Arial"/>
        </w:rPr>
        <w:t>li</w:t>
      </w:r>
      <w:proofErr w:type="spellEnd"/>
      <w:r w:rsidR="00CC67E9" w:rsidRPr="00DD298B">
        <w:rPr>
          <w:rFonts w:ascii="Arial" w:hAnsi="Arial" w:cs="Arial"/>
        </w:rPr>
        <w:t>&gt;</w:t>
      </w:r>
    </w:p>
    <w:p w:rsidR="00CC67E9" w:rsidRPr="00DD298B" w:rsidRDefault="002C6B2F" w:rsidP="0000367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left" w:pos="720"/>
          <w:tab w:val="left" w:pos="108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CC67E9" w:rsidRPr="00DD298B">
        <w:rPr>
          <w:rFonts w:ascii="Arial" w:hAnsi="Arial" w:cs="Arial"/>
        </w:rPr>
        <w:t>&lt;</w:t>
      </w:r>
      <w:proofErr w:type="spellStart"/>
      <w:proofErr w:type="gramStart"/>
      <w:r w:rsidR="00CC67E9" w:rsidRPr="00DD298B">
        <w:rPr>
          <w:rFonts w:ascii="Arial" w:hAnsi="Arial" w:cs="Arial"/>
        </w:rPr>
        <w:t>li</w:t>
      </w:r>
      <w:proofErr w:type="spellEnd"/>
      <w:r w:rsidR="00CC67E9" w:rsidRPr="00DD298B">
        <w:rPr>
          <w:rFonts w:ascii="Arial" w:hAnsi="Arial" w:cs="Arial"/>
        </w:rPr>
        <w:t>&gt;</w:t>
      </w:r>
      <w:proofErr w:type="gramEnd"/>
      <w:r w:rsidR="005A5FFA" w:rsidRPr="002C2367">
        <w:rPr>
          <w:rFonts w:ascii="Arial" w:hAnsi="Arial" w:cs="Arial"/>
          <w:color w:val="984806" w:themeColor="accent6" w:themeShade="80"/>
        </w:rPr>
        <w:t>Nested #2</w:t>
      </w:r>
      <w:r w:rsidR="00CC67E9" w:rsidRPr="00DD298B">
        <w:rPr>
          <w:rFonts w:ascii="Arial" w:hAnsi="Arial" w:cs="Arial"/>
        </w:rPr>
        <w:t>&lt;/</w:t>
      </w:r>
      <w:proofErr w:type="spellStart"/>
      <w:r w:rsidR="00CC67E9" w:rsidRPr="00DD298B">
        <w:rPr>
          <w:rFonts w:ascii="Arial" w:hAnsi="Arial" w:cs="Arial"/>
        </w:rPr>
        <w:t>li</w:t>
      </w:r>
      <w:proofErr w:type="spellEnd"/>
      <w:r w:rsidR="00CC67E9" w:rsidRPr="00DD298B">
        <w:rPr>
          <w:rFonts w:ascii="Arial" w:hAnsi="Arial" w:cs="Arial"/>
        </w:rPr>
        <w:t>&gt;</w:t>
      </w:r>
    </w:p>
    <w:p w:rsidR="00CC67E9" w:rsidRPr="00DD298B" w:rsidRDefault="002C6B2F" w:rsidP="0000367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left" w:pos="720"/>
          <w:tab w:val="left" w:pos="108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CC67E9" w:rsidRPr="00DD298B">
        <w:rPr>
          <w:rFonts w:ascii="Arial" w:hAnsi="Arial" w:cs="Arial"/>
        </w:rPr>
        <w:t>&lt;/</w:t>
      </w:r>
      <w:proofErr w:type="spellStart"/>
      <w:ins w:id="42" w:author="p4s9" w:date="2014-03-07T10:29:00Z">
        <w:r w:rsidR="00667875">
          <w:rPr>
            <w:rFonts w:ascii="Arial" w:hAnsi="Arial" w:cs="Arial"/>
          </w:rPr>
          <w:t>li</w:t>
        </w:r>
      </w:ins>
      <w:proofErr w:type="spellEnd"/>
      <w:del w:id="43" w:author="p4s9" w:date="2014-03-07T10:29:00Z">
        <w:r w:rsidR="00CC67E9" w:rsidRPr="00DD298B" w:rsidDel="00667875">
          <w:rPr>
            <w:rFonts w:ascii="Arial" w:hAnsi="Arial" w:cs="Arial"/>
          </w:rPr>
          <w:delText>ul</w:delText>
        </w:r>
      </w:del>
      <w:r w:rsidR="00CC67E9" w:rsidRPr="00DD298B">
        <w:rPr>
          <w:rFonts w:ascii="Arial" w:hAnsi="Arial" w:cs="Arial"/>
        </w:rPr>
        <w:t>&gt;</w:t>
      </w:r>
    </w:p>
    <w:p w:rsidR="00CC67E9" w:rsidRPr="00DD298B" w:rsidRDefault="001264AF" w:rsidP="0024141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left" w:pos="360"/>
          <w:tab w:val="left" w:pos="720"/>
          <w:tab w:val="left" w:pos="108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CC67E9" w:rsidRPr="00DD298B">
        <w:rPr>
          <w:rFonts w:ascii="Arial" w:hAnsi="Arial" w:cs="Arial"/>
        </w:rPr>
        <w:t>&lt;</w:t>
      </w:r>
      <w:proofErr w:type="spellStart"/>
      <w:proofErr w:type="gramStart"/>
      <w:r w:rsidR="00CC67E9" w:rsidRPr="00DD298B">
        <w:rPr>
          <w:rFonts w:ascii="Arial" w:hAnsi="Arial" w:cs="Arial"/>
        </w:rPr>
        <w:t>li</w:t>
      </w:r>
      <w:proofErr w:type="spellEnd"/>
      <w:r w:rsidR="00CC67E9" w:rsidRPr="00DD298B">
        <w:rPr>
          <w:rFonts w:ascii="Arial" w:hAnsi="Arial" w:cs="Arial"/>
        </w:rPr>
        <w:t>&gt;</w:t>
      </w:r>
      <w:proofErr w:type="gramEnd"/>
      <w:r w:rsidR="005A5FFA" w:rsidRPr="002C2367">
        <w:rPr>
          <w:rFonts w:ascii="Arial" w:hAnsi="Arial" w:cs="Arial"/>
          <w:color w:val="984806" w:themeColor="accent6" w:themeShade="80"/>
        </w:rPr>
        <w:t>Item #</w:t>
      </w:r>
      <w:r w:rsidR="00E33334" w:rsidRPr="002C2367">
        <w:rPr>
          <w:rFonts w:ascii="Arial" w:hAnsi="Arial" w:cs="Arial"/>
          <w:color w:val="984806" w:themeColor="accent6" w:themeShade="80"/>
        </w:rPr>
        <w:t>3</w:t>
      </w:r>
      <w:r w:rsidR="00CC67E9" w:rsidRPr="00DD298B">
        <w:rPr>
          <w:rFonts w:ascii="Arial" w:hAnsi="Arial" w:cs="Arial"/>
        </w:rPr>
        <w:t>&lt;/</w:t>
      </w:r>
      <w:proofErr w:type="spellStart"/>
      <w:r w:rsidR="00CC67E9" w:rsidRPr="00DD298B">
        <w:rPr>
          <w:rFonts w:ascii="Arial" w:hAnsi="Arial" w:cs="Arial"/>
        </w:rPr>
        <w:t>li</w:t>
      </w:r>
      <w:proofErr w:type="spellEnd"/>
      <w:r w:rsidR="00CC67E9" w:rsidRPr="00DD298B">
        <w:rPr>
          <w:rFonts w:ascii="Arial" w:hAnsi="Arial" w:cs="Arial"/>
        </w:rPr>
        <w:t>&gt;</w:t>
      </w:r>
    </w:p>
    <w:p w:rsidR="00CC67E9" w:rsidRPr="00DD298B" w:rsidRDefault="002C6B2F" w:rsidP="0024141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CC67E9" w:rsidRPr="00DD298B">
        <w:rPr>
          <w:rFonts w:ascii="Arial" w:hAnsi="Arial" w:cs="Arial"/>
        </w:rPr>
        <w:t>&lt;/</w:t>
      </w:r>
      <w:proofErr w:type="spellStart"/>
      <w:r w:rsidR="00CC67E9" w:rsidRPr="00DD298B">
        <w:rPr>
          <w:rFonts w:ascii="Arial" w:hAnsi="Arial" w:cs="Arial"/>
        </w:rPr>
        <w:t>ul</w:t>
      </w:r>
      <w:proofErr w:type="spellEnd"/>
      <w:r w:rsidR="00CC67E9" w:rsidRPr="00DD298B">
        <w:rPr>
          <w:rFonts w:ascii="Arial" w:hAnsi="Arial" w:cs="Arial"/>
        </w:rPr>
        <w:t>&gt;</w:t>
      </w:r>
    </w:p>
    <w:p w:rsidR="00AE3776" w:rsidRPr="00DD298B" w:rsidRDefault="002C6B2F" w:rsidP="0024141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AE3776" w:rsidRPr="00DD298B">
        <w:rPr>
          <w:rFonts w:ascii="Arial" w:hAnsi="Arial" w:cs="Arial"/>
        </w:rPr>
        <w:t>&lt;</w:t>
      </w:r>
      <w:proofErr w:type="spellStart"/>
      <w:r w:rsidR="00AE3776" w:rsidRPr="00DD298B">
        <w:rPr>
          <w:rFonts w:ascii="Arial" w:hAnsi="Arial" w:cs="Arial"/>
        </w:rPr>
        <w:t>br</w:t>
      </w:r>
      <w:proofErr w:type="spellEnd"/>
      <w:r w:rsidR="007F1654">
        <w:rPr>
          <w:rFonts w:ascii="Arial" w:hAnsi="Arial" w:cs="Arial"/>
        </w:rPr>
        <w:t xml:space="preserve"> /</w:t>
      </w:r>
      <w:r w:rsidR="00AE3776" w:rsidRPr="00DD298B">
        <w:rPr>
          <w:rFonts w:ascii="Arial" w:hAnsi="Arial" w:cs="Arial"/>
        </w:rPr>
        <w:t>&gt;</w:t>
      </w:r>
    </w:p>
    <w:p w:rsidR="00DD298B" w:rsidRPr="00DD298B" w:rsidRDefault="002C6B2F" w:rsidP="0024141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287899">
        <w:rPr>
          <w:rFonts w:ascii="Arial" w:hAnsi="Arial" w:cs="Arial"/>
        </w:rPr>
        <w:t>&lt;p&gt;</w:t>
      </w:r>
      <w:proofErr w:type="gramStart"/>
      <w:r w:rsidR="00287899" w:rsidRPr="002C2367">
        <w:rPr>
          <w:rFonts w:ascii="Arial" w:hAnsi="Arial" w:cs="Arial"/>
          <w:color w:val="984806" w:themeColor="accent6" w:themeShade="80"/>
        </w:rPr>
        <w:t>Below</w:t>
      </w:r>
      <w:proofErr w:type="gramEnd"/>
      <w:r w:rsidR="00287899" w:rsidRPr="002C2367">
        <w:rPr>
          <w:rFonts w:ascii="Arial" w:hAnsi="Arial" w:cs="Arial"/>
          <w:color w:val="984806" w:themeColor="accent6" w:themeShade="80"/>
        </w:rPr>
        <w:t xml:space="preserve"> is a table</w:t>
      </w:r>
      <w:r w:rsidR="00287899">
        <w:rPr>
          <w:rFonts w:ascii="Arial" w:hAnsi="Arial" w:cs="Arial"/>
        </w:rPr>
        <w:t>&lt;</w:t>
      </w:r>
      <w:ins w:id="44" w:author="p4s9" w:date="2014-03-07T10:26:00Z">
        <w:r w:rsidR="00667875">
          <w:rPr>
            <w:rFonts w:ascii="Arial" w:hAnsi="Arial" w:cs="Arial"/>
          </w:rPr>
          <w:t>/</w:t>
        </w:r>
      </w:ins>
      <w:r w:rsidR="00DD298B" w:rsidRPr="00DD298B">
        <w:rPr>
          <w:rFonts w:ascii="Arial" w:hAnsi="Arial" w:cs="Arial"/>
        </w:rPr>
        <w:t>p&gt;</w:t>
      </w:r>
    </w:p>
    <w:p w:rsidR="00AE3776" w:rsidRPr="00DD298B" w:rsidRDefault="002C6B2F" w:rsidP="0024141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AE3776" w:rsidRPr="00DD298B">
        <w:rPr>
          <w:rFonts w:ascii="Arial" w:hAnsi="Arial" w:cs="Arial"/>
        </w:rPr>
        <w:t>&lt;hr /&gt;</w:t>
      </w:r>
    </w:p>
    <w:p w:rsidR="00DD298B" w:rsidRPr="00DD298B" w:rsidRDefault="002C6B2F" w:rsidP="0024141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DD298B" w:rsidRPr="00DD298B">
        <w:rPr>
          <w:rFonts w:ascii="Arial" w:hAnsi="Arial" w:cs="Arial"/>
        </w:rPr>
        <w:t>&lt;table</w:t>
      </w:r>
      <w:r w:rsidR="001D0256">
        <w:rPr>
          <w:rFonts w:ascii="Arial" w:hAnsi="Arial" w:cs="Arial"/>
        </w:rPr>
        <w:t xml:space="preserve"> width</w:t>
      </w:r>
      <w:r w:rsidR="00DD298B" w:rsidRPr="00DD298B">
        <w:rPr>
          <w:rFonts w:ascii="Arial" w:hAnsi="Arial" w:cs="Arial"/>
        </w:rPr>
        <w:t>=</w:t>
      </w:r>
      <w:ins w:id="45" w:author="p4s9" w:date="2014-03-07T10:32:00Z">
        <w:r w:rsidR="00667875">
          <w:rPr>
            <w:rFonts w:ascii="Arial" w:hAnsi="Arial" w:cs="Arial"/>
          </w:rPr>
          <w:t>”</w:t>
        </w:r>
      </w:ins>
      <w:r w:rsidR="00DD298B" w:rsidRPr="00DD298B">
        <w:rPr>
          <w:rFonts w:ascii="Arial" w:hAnsi="Arial" w:cs="Arial"/>
        </w:rPr>
        <w:t>100</w:t>
      </w:r>
      <w:ins w:id="46" w:author="p4s9" w:date="2014-03-07T10:33:00Z">
        <w:r w:rsidR="00973B5A">
          <w:rPr>
            <w:rFonts w:ascii="Arial" w:hAnsi="Arial" w:cs="Arial"/>
          </w:rPr>
          <w:t>px</w:t>
        </w:r>
      </w:ins>
      <w:del w:id="47" w:author="p4s9" w:date="2014-03-07T10:33:00Z">
        <w:r w:rsidR="00DD298B" w:rsidRPr="00DD298B" w:rsidDel="00973B5A">
          <w:rPr>
            <w:rFonts w:ascii="Arial" w:hAnsi="Arial" w:cs="Arial"/>
          </w:rPr>
          <w:delText>%</w:delText>
        </w:r>
      </w:del>
      <w:ins w:id="48" w:author="p4s9" w:date="2014-03-07T10:32:00Z">
        <w:r w:rsidR="00667875">
          <w:rPr>
            <w:rFonts w:ascii="Arial" w:hAnsi="Arial" w:cs="Arial"/>
          </w:rPr>
          <w:t>”</w:t>
        </w:r>
      </w:ins>
      <w:r w:rsidR="00DD298B" w:rsidRPr="00DD298B">
        <w:rPr>
          <w:rFonts w:ascii="Arial" w:hAnsi="Arial" w:cs="Arial"/>
        </w:rPr>
        <w:t>&gt;</w:t>
      </w:r>
    </w:p>
    <w:p w:rsidR="00DD298B" w:rsidRPr="00DD298B" w:rsidRDefault="002C6B2F" w:rsidP="0024141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DD298B" w:rsidRPr="00DD298B">
        <w:rPr>
          <w:rFonts w:ascii="Arial" w:hAnsi="Arial" w:cs="Arial"/>
        </w:rPr>
        <w:t>&lt;</w:t>
      </w:r>
      <w:proofErr w:type="spellStart"/>
      <w:proofErr w:type="gramStart"/>
      <w:r w:rsidR="00DD298B" w:rsidRPr="00DD298B">
        <w:rPr>
          <w:rFonts w:ascii="Arial" w:hAnsi="Arial" w:cs="Arial"/>
        </w:rPr>
        <w:t>tr</w:t>
      </w:r>
      <w:proofErr w:type="spellEnd"/>
      <w:proofErr w:type="gramEnd"/>
      <w:r w:rsidR="00DD298B" w:rsidRPr="00DD298B">
        <w:rPr>
          <w:rFonts w:ascii="Arial" w:hAnsi="Arial" w:cs="Arial"/>
        </w:rPr>
        <w:t>&gt;</w:t>
      </w:r>
    </w:p>
    <w:p w:rsidR="00DD298B" w:rsidRPr="00DD298B" w:rsidRDefault="002C6B2F" w:rsidP="0024141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DD298B" w:rsidRPr="00DD298B">
        <w:rPr>
          <w:rFonts w:ascii="Arial" w:hAnsi="Arial" w:cs="Arial"/>
        </w:rPr>
        <w:t>&lt;</w:t>
      </w:r>
      <w:proofErr w:type="gramStart"/>
      <w:r w:rsidR="00DD298B" w:rsidRPr="00DD298B">
        <w:rPr>
          <w:rFonts w:ascii="Arial" w:hAnsi="Arial" w:cs="Arial"/>
        </w:rPr>
        <w:t>td&gt;</w:t>
      </w:r>
      <w:proofErr w:type="gramEnd"/>
      <w:r w:rsidR="00DD298B" w:rsidRPr="002C2367">
        <w:rPr>
          <w:rFonts w:ascii="Arial" w:hAnsi="Arial" w:cs="Arial"/>
          <w:color w:val="984806" w:themeColor="accent6" w:themeShade="80"/>
        </w:rPr>
        <w:t>row 1, cell 1</w:t>
      </w:r>
      <w:r w:rsidR="00DD298B" w:rsidRPr="00DD298B">
        <w:rPr>
          <w:rFonts w:ascii="Arial" w:hAnsi="Arial" w:cs="Arial"/>
        </w:rPr>
        <w:t>&lt;/td&gt;</w:t>
      </w:r>
    </w:p>
    <w:p w:rsidR="00DD298B" w:rsidRPr="00DD298B" w:rsidRDefault="002C6B2F" w:rsidP="0024141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DD298B" w:rsidRPr="00DD298B">
        <w:rPr>
          <w:rFonts w:ascii="Arial" w:hAnsi="Arial" w:cs="Arial"/>
        </w:rPr>
        <w:t>&lt;</w:t>
      </w:r>
      <w:proofErr w:type="gramStart"/>
      <w:r w:rsidR="00DD298B" w:rsidRPr="00DD298B">
        <w:rPr>
          <w:rFonts w:ascii="Arial" w:hAnsi="Arial" w:cs="Arial"/>
        </w:rPr>
        <w:t>td&gt;</w:t>
      </w:r>
      <w:proofErr w:type="gramEnd"/>
      <w:r w:rsidR="00DD298B" w:rsidRPr="002C2367">
        <w:rPr>
          <w:rFonts w:ascii="Arial" w:hAnsi="Arial" w:cs="Arial"/>
          <w:color w:val="984806" w:themeColor="accent6" w:themeShade="80"/>
        </w:rPr>
        <w:t>row 1, cell 2</w:t>
      </w:r>
      <w:r w:rsidR="00DD298B" w:rsidRPr="00DD298B">
        <w:rPr>
          <w:rFonts w:ascii="Arial" w:hAnsi="Arial" w:cs="Arial"/>
        </w:rPr>
        <w:t>&lt;/td&gt;</w:t>
      </w:r>
    </w:p>
    <w:p w:rsidR="00973B5A" w:rsidRDefault="002C6B2F" w:rsidP="0024141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49" w:author="p4s9" w:date="2014-03-07T10:34:00Z"/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DD298B" w:rsidRPr="00DD298B">
        <w:rPr>
          <w:rFonts w:ascii="Arial" w:hAnsi="Arial" w:cs="Arial"/>
        </w:rPr>
        <w:t>&lt;/</w:t>
      </w:r>
      <w:proofErr w:type="spellStart"/>
      <w:proofErr w:type="gramStart"/>
      <w:r w:rsidR="00DD298B" w:rsidRPr="00DD298B">
        <w:rPr>
          <w:rFonts w:ascii="Arial" w:hAnsi="Arial" w:cs="Arial"/>
        </w:rPr>
        <w:t>tr</w:t>
      </w:r>
      <w:proofErr w:type="spellEnd"/>
      <w:proofErr w:type="gramEnd"/>
      <w:r w:rsidR="00DD298B" w:rsidRPr="00DD298B">
        <w:rPr>
          <w:rFonts w:ascii="Arial" w:hAnsi="Arial" w:cs="Arial"/>
        </w:rPr>
        <w:t>&gt;</w:t>
      </w:r>
    </w:p>
    <w:p w:rsidR="00973B5A" w:rsidRPr="00DD298B" w:rsidRDefault="00973B5A" w:rsidP="0024141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ins w:id="50" w:author="p4s9" w:date="2014-03-07T10:34:00Z">
        <w:r>
          <w:rPr>
            <w:rFonts w:ascii="Arial" w:hAnsi="Arial" w:cs="Arial"/>
          </w:rPr>
          <w:t xml:space="preserve">      &lt;</w:t>
        </w:r>
        <w:proofErr w:type="spellStart"/>
        <w:proofErr w:type="gramStart"/>
        <w:r>
          <w:rPr>
            <w:rFonts w:ascii="Arial" w:hAnsi="Arial" w:cs="Arial"/>
          </w:rPr>
          <w:t>tr</w:t>
        </w:r>
        <w:proofErr w:type="spellEnd"/>
        <w:proofErr w:type="gramEnd"/>
        <w:r>
          <w:rPr>
            <w:rFonts w:ascii="Arial" w:hAnsi="Arial" w:cs="Arial"/>
          </w:rPr>
          <w:t>&gt;</w:t>
        </w:r>
      </w:ins>
    </w:p>
    <w:p w:rsidR="00DD298B" w:rsidRPr="00DD298B" w:rsidRDefault="002C6B2F" w:rsidP="0024141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DD298B" w:rsidRPr="00DD298B">
        <w:rPr>
          <w:rFonts w:ascii="Arial" w:hAnsi="Arial" w:cs="Arial"/>
        </w:rPr>
        <w:t>&lt;</w:t>
      </w:r>
      <w:proofErr w:type="gramStart"/>
      <w:r w:rsidR="00DD298B" w:rsidRPr="00DD298B">
        <w:rPr>
          <w:rFonts w:ascii="Arial" w:hAnsi="Arial" w:cs="Arial"/>
        </w:rPr>
        <w:t>td&gt;</w:t>
      </w:r>
      <w:proofErr w:type="gramEnd"/>
      <w:r w:rsidR="00DD298B" w:rsidRPr="002C2367">
        <w:rPr>
          <w:rFonts w:ascii="Arial" w:hAnsi="Arial" w:cs="Arial"/>
          <w:color w:val="984806" w:themeColor="accent6" w:themeShade="80"/>
        </w:rPr>
        <w:t>row 2, cell 1</w:t>
      </w:r>
      <w:r w:rsidR="00DD298B" w:rsidRPr="00DD298B">
        <w:rPr>
          <w:rFonts w:ascii="Arial" w:hAnsi="Arial" w:cs="Arial"/>
        </w:rPr>
        <w:t>&lt;/td&gt;</w:t>
      </w:r>
    </w:p>
    <w:p w:rsidR="00DD298B" w:rsidRDefault="002C6B2F" w:rsidP="0024141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51" w:author="p4s9" w:date="2014-03-07T10:34:00Z"/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DD298B" w:rsidRPr="00DD298B">
        <w:rPr>
          <w:rFonts w:ascii="Arial" w:hAnsi="Arial" w:cs="Arial"/>
        </w:rPr>
        <w:t>&lt;</w:t>
      </w:r>
      <w:proofErr w:type="gramStart"/>
      <w:r w:rsidR="00DD298B" w:rsidRPr="00DD298B">
        <w:rPr>
          <w:rFonts w:ascii="Arial" w:hAnsi="Arial" w:cs="Arial"/>
        </w:rPr>
        <w:t>td&gt;</w:t>
      </w:r>
      <w:proofErr w:type="gramEnd"/>
      <w:r w:rsidR="00DD298B" w:rsidRPr="002C2367">
        <w:rPr>
          <w:rFonts w:ascii="Arial" w:hAnsi="Arial" w:cs="Arial"/>
          <w:color w:val="984806" w:themeColor="accent6" w:themeShade="80"/>
        </w:rPr>
        <w:t>row 2, cell 2</w:t>
      </w:r>
      <w:r w:rsidR="00DD298B" w:rsidRPr="00DD298B">
        <w:rPr>
          <w:rFonts w:ascii="Arial" w:hAnsi="Arial" w:cs="Arial"/>
        </w:rPr>
        <w:t>&lt;/td&gt;</w:t>
      </w:r>
    </w:p>
    <w:p w:rsidR="00973B5A" w:rsidRPr="00DD298B" w:rsidRDefault="00973B5A" w:rsidP="0024141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ins w:id="52" w:author="p4s9" w:date="2014-03-07T10:34:00Z">
        <w:r>
          <w:rPr>
            <w:rFonts w:ascii="Arial" w:hAnsi="Arial" w:cs="Arial"/>
          </w:rPr>
          <w:t xml:space="preserve">      &lt;/</w:t>
        </w:r>
        <w:proofErr w:type="spellStart"/>
        <w:proofErr w:type="gramStart"/>
        <w:r>
          <w:rPr>
            <w:rFonts w:ascii="Arial" w:hAnsi="Arial" w:cs="Arial"/>
          </w:rPr>
          <w:t>tr</w:t>
        </w:r>
        <w:proofErr w:type="spellEnd"/>
        <w:proofErr w:type="gramEnd"/>
        <w:r>
          <w:rPr>
            <w:rFonts w:ascii="Arial" w:hAnsi="Arial" w:cs="Arial"/>
          </w:rPr>
          <w:t>&gt;</w:t>
        </w:r>
      </w:ins>
    </w:p>
    <w:p w:rsidR="00667875" w:rsidRPr="00DD298B" w:rsidRDefault="00A95AFE" w:rsidP="0024141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A95AFE">
        <w:rPr>
          <w:noProof/>
        </w:rPr>
        <w:pict>
          <v:shape id="_x0000_s1030" type="#_x0000_t202" style="position:absolute;margin-left:234.25pt;margin-top:3.45pt;width:220.15pt;height:85pt;z-index:251660288">
            <v:stroke dashstyle="1 1" endcap="round"/>
            <v:textbox>
              <w:txbxContent>
                <w:p w:rsidR="00FE6C41" w:rsidRPr="00FE6C41" w:rsidRDefault="00FE6C41" w:rsidP="00823C4F">
                  <w:pPr>
                    <w:pStyle w:val="HTMLPreformatted"/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rPr>
                      <w:rFonts w:ascii="Arial" w:hAnsi="Arial" w:cs="Arial"/>
                      <w:b/>
                      <w:color w:val="FF0000"/>
                    </w:rPr>
                  </w:pPr>
                  <w:r w:rsidRPr="00FE6C41">
                    <w:rPr>
                      <w:rFonts w:ascii="Arial" w:hAnsi="Arial" w:cs="Arial"/>
                      <w:b/>
                      <w:color w:val="FF0000"/>
                    </w:rPr>
                    <w:t>When complete:</w:t>
                  </w:r>
                </w:p>
                <w:p w:rsidR="00FE6C41" w:rsidRDefault="00FE6C41" w:rsidP="00823C4F">
                  <w:pPr>
                    <w:pStyle w:val="HTMLPreformatted"/>
                    <w:numPr>
                      <w:ilvl w:val="0"/>
                      <w:numId w:val="1"/>
                    </w:numPr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rPr>
                      <w:rFonts w:ascii="Arial" w:hAnsi="Arial" w:cs="Arial"/>
                      <w:b/>
                      <w:color w:val="FF0000"/>
                    </w:rPr>
                  </w:pPr>
                  <w:r w:rsidRPr="00FE6C41">
                    <w:rPr>
                      <w:rFonts w:ascii="Arial" w:hAnsi="Arial" w:cs="Arial"/>
                      <w:b/>
                      <w:color w:val="FF0000"/>
                    </w:rPr>
                    <w:t>Save your changes</w:t>
                  </w:r>
                </w:p>
                <w:p w:rsidR="00C61AF8" w:rsidRPr="00C61AF8" w:rsidRDefault="00C61AF8" w:rsidP="00823C4F">
                  <w:pPr>
                    <w:pStyle w:val="HTMLPreformatted"/>
                    <w:numPr>
                      <w:ilvl w:val="0"/>
                      <w:numId w:val="1"/>
                    </w:numPr>
                    <w:tabs>
                      <w:tab w:val="clear" w:pos="916"/>
                      <w:tab w:val="clear" w:pos="1832"/>
                      <w:tab w:val="clear" w:pos="2748"/>
                      <w:tab w:val="clear" w:pos="3664"/>
                      <w:tab w:val="clear" w:pos="4580"/>
                      <w:tab w:val="clear" w:pos="5496"/>
                      <w:tab w:val="clear" w:pos="6412"/>
                      <w:tab w:val="clear" w:pos="7328"/>
                      <w:tab w:val="clear" w:pos="8244"/>
                      <w:tab w:val="clear" w:pos="9160"/>
                      <w:tab w:val="clear" w:pos="10076"/>
                      <w:tab w:val="clear" w:pos="10992"/>
                      <w:tab w:val="clear" w:pos="11908"/>
                      <w:tab w:val="clear" w:pos="12824"/>
                      <w:tab w:val="clear" w:pos="13740"/>
                      <w:tab w:val="clear" w:pos="14656"/>
                    </w:tabs>
                    <w:rPr>
                      <w:rFonts w:ascii="Arial" w:hAnsi="Arial" w:cs="Arial"/>
                      <w:b/>
                      <w:color w:val="FF0000"/>
                    </w:rPr>
                  </w:pPr>
                  <w:r w:rsidRPr="00C61AF8">
                    <w:rPr>
                      <w:rFonts w:ascii="Arial" w:hAnsi="Arial" w:cs="Arial"/>
                      <w:b/>
                      <w:color w:val="FF0000"/>
                      <w:u w:val="single"/>
                    </w:rPr>
                    <w:t>DO NOT</w:t>
                  </w:r>
                  <w:r w:rsidRPr="00C61AF8">
                    <w:rPr>
                      <w:rFonts w:ascii="Arial" w:hAnsi="Arial" w:cs="Arial"/>
                      <w:b/>
                      <w:color w:val="FF0000"/>
                    </w:rPr>
                    <w:t xml:space="preserve"> u</w:t>
                  </w:r>
                  <w:r>
                    <w:rPr>
                      <w:rFonts w:ascii="Arial" w:hAnsi="Arial" w:cs="Arial"/>
                      <w:b/>
                      <w:color w:val="FF0000"/>
                    </w:rPr>
                    <w:t>se the Review ribbon to accept or reject changes</w:t>
                  </w:r>
                </w:p>
                <w:p w:rsidR="00FE6C41" w:rsidRPr="00FE6C41" w:rsidRDefault="00FE6C41" w:rsidP="0073299F">
                  <w:pPr>
                    <w:pStyle w:val="HTMLPreformatted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b/>
                      <w:color w:val="FF0000"/>
                    </w:rPr>
                  </w:pPr>
                  <w:r w:rsidRPr="00FE6C41">
                    <w:rPr>
                      <w:rFonts w:ascii="Arial" w:hAnsi="Arial" w:cs="Arial"/>
                      <w:b/>
                      <w:color w:val="FF0000"/>
                    </w:rPr>
                    <w:t>Failure to save or print your work properly will result in lost points.</w:t>
                  </w:r>
                </w:p>
              </w:txbxContent>
            </v:textbox>
            <w10:wrap type="square"/>
          </v:shape>
        </w:pict>
      </w:r>
      <w:r w:rsidR="002C6B2F">
        <w:rPr>
          <w:rFonts w:ascii="Arial" w:hAnsi="Arial" w:cs="Arial"/>
        </w:rPr>
        <w:t xml:space="preserve"> </w:t>
      </w:r>
      <w:ins w:id="53" w:author="p4s9" w:date="2014-03-07T10:37:00Z">
        <w:r w:rsidR="00973B5A">
          <w:rPr>
            <w:rFonts w:ascii="Arial" w:hAnsi="Arial" w:cs="Arial"/>
          </w:rPr>
          <w:t xml:space="preserve">    </w:t>
        </w:r>
      </w:ins>
      <w:del w:id="54" w:author="p4s9" w:date="2014-03-07T10:37:00Z">
        <w:r w:rsidR="002C6B2F" w:rsidDel="00973B5A">
          <w:rPr>
            <w:rFonts w:ascii="Arial" w:hAnsi="Arial" w:cs="Arial"/>
          </w:rPr>
          <w:delText xml:space="preserve">  </w:delText>
        </w:r>
      </w:del>
      <w:del w:id="55" w:author="p4s9" w:date="2014-03-07T10:36:00Z">
        <w:r w:rsidR="002C6B2F" w:rsidDel="00973B5A">
          <w:rPr>
            <w:rFonts w:ascii="Arial" w:hAnsi="Arial" w:cs="Arial"/>
          </w:rPr>
          <w:delText xml:space="preserve">   </w:delText>
        </w:r>
      </w:del>
      <w:r w:rsidR="00DD298B" w:rsidRPr="00DD298B">
        <w:rPr>
          <w:rFonts w:ascii="Arial" w:hAnsi="Arial" w:cs="Arial"/>
        </w:rPr>
        <w:t>&lt;/</w:t>
      </w:r>
      <w:ins w:id="56" w:author="p4s9" w:date="2014-03-07T10:26:00Z">
        <w:r w:rsidR="00667875">
          <w:rPr>
            <w:rFonts w:ascii="Arial" w:hAnsi="Arial" w:cs="Arial"/>
          </w:rPr>
          <w:t>table</w:t>
        </w:r>
      </w:ins>
      <w:del w:id="57" w:author="p4s9" w:date="2014-03-07T10:26:00Z">
        <w:r w:rsidR="00DD298B" w:rsidRPr="00DD298B" w:rsidDel="00667875">
          <w:rPr>
            <w:rFonts w:ascii="Arial" w:hAnsi="Arial" w:cs="Arial"/>
          </w:rPr>
          <w:delText>tr</w:delText>
        </w:r>
      </w:del>
      <w:r w:rsidR="00DD298B" w:rsidRPr="00DD298B">
        <w:rPr>
          <w:rFonts w:ascii="Arial" w:hAnsi="Arial" w:cs="Arial"/>
        </w:rPr>
        <w:t>&gt;</w:t>
      </w:r>
    </w:p>
    <w:p w:rsidR="005523A9" w:rsidRDefault="002C6B2F" w:rsidP="00FE6C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ins w:id="58" w:author="p4s9" w:date="2014-03-07T10:21:00Z"/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AE3776" w:rsidRPr="00DD298B">
        <w:rPr>
          <w:rFonts w:ascii="Arial" w:hAnsi="Arial" w:cs="Arial"/>
        </w:rPr>
        <w:t>&lt;/</w:t>
      </w:r>
      <w:r w:rsidR="00E35C36">
        <w:rPr>
          <w:rFonts w:ascii="Arial" w:hAnsi="Arial" w:cs="Arial"/>
        </w:rPr>
        <w:t>body</w:t>
      </w:r>
      <w:r w:rsidR="00AE3776" w:rsidRPr="00DD298B">
        <w:rPr>
          <w:rFonts w:ascii="Arial" w:hAnsi="Arial" w:cs="Arial"/>
        </w:rPr>
        <w:t>&gt;</w:t>
      </w:r>
    </w:p>
    <w:p w:rsidR="002E5A9F" w:rsidRPr="00DD298B" w:rsidRDefault="002E5A9F" w:rsidP="00FE6C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" w:hAnsi="Arial" w:cs="Arial"/>
        </w:rPr>
      </w:pPr>
      <w:ins w:id="59" w:author="p4s9" w:date="2014-03-07T10:21:00Z">
        <w:r>
          <w:rPr>
            <w:rFonts w:ascii="Arial" w:hAnsi="Arial" w:cs="Arial"/>
          </w:rPr>
          <w:t>&lt;/html&gt;</w:t>
        </w:r>
      </w:ins>
    </w:p>
    <w:sectPr w:rsidR="002E5A9F" w:rsidRPr="00DD298B" w:rsidSect="005523A9">
      <w:pgSz w:w="12240" w:h="15840"/>
      <w:pgMar w:top="1260" w:right="1800" w:bottom="27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D4200C"/>
    <w:multiLevelType w:val="hybridMultilevel"/>
    <w:tmpl w:val="4E22E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activeWritingStyle w:appName="MSWord" w:lang="en-US" w:vendorID="64" w:dllVersion="131078" w:nlCheck="1" w:checkStyle="1"/>
  <w:proofState w:spelling="clean" w:grammar="clean"/>
  <w:stylePaneFormatFilter w:val="3F01"/>
  <w:trackRevisions/>
  <w:doNotTrackFormatting/>
  <w:defaultTabStop w:val="720"/>
  <w:noPunctuationKerning/>
  <w:characterSpacingControl w:val="doNotCompress"/>
  <w:compat>
    <w:applyBreakingRules/>
    <w:useFELayout/>
  </w:compat>
  <w:rsids>
    <w:rsidRoot w:val="003D62AD"/>
    <w:rsid w:val="0000367F"/>
    <w:rsid w:val="000523FF"/>
    <w:rsid w:val="00057E7A"/>
    <w:rsid w:val="0008136D"/>
    <w:rsid w:val="000A54B2"/>
    <w:rsid w:val="000B405A"/>
    <w:rsid w:val="00107248"/>
    <w:rsid w:val="001264AF"/>
    <w:rsid w:val="00145454"/>
    <w:rsid w:val="00164B50"/>
    <w:rsid w:val="00166A97"/>
    <w:rsid w:val="001849AA"/>
    <w:rsid w:val="001927DE"/>
    <w:rsid w:val="001B1BDC"/>
    <w:rsid w:val="001D0256"/>
    <w:rsid w:val="001E5411"/>
    <w:rsid w:val="00241419"/>
    <w:rsid w:val="00244282"/>
    <w:rsid w:val="00287899"/>
    <w:rsid w:val="002C2367"/>
    <w:rsid w:val="002C6B2F"/>
    <w:rsid w:val="002E5A9F"/>
    <w:rsid w:val="00311623"/>
    <w:rsid w:val="00315D23"/>
    <w:rsid w:val="003D2467"/>
    <w:rsid w:val="003D49B4"/>
    <w:rsid w:val="003D62AD"/>
    <w:rsid w:val="003E4CE3"/>
    <w:rsid w:val="0042191B"/>
    <w:rsid w:val="0042205F"/>
    <w:rsid w:val="00447A27"/>
    <w:rsid w:val="004966D6"/>
    <w:rsid w:val="004B0E45"/>
    <w:rsid w:val="004B16A6"/>
    <w:rsid w:val="004B694C"/>
    <w:rsid w:val="004D708E"/>
    <w:rsid w:val="004E0877"/>
    <w:rsid w:val="004F3B7C"/>
    <w:rsid w:val="0050372E"/>
    <w:rsid w:val="005127B1"/>
    <w:rsid w:val="00521060"/>
    <w:rsid w:val="005523A9"/>
    <w:rsid w:val="005A5FFA"/>
    <w:rsid w:val="005D6BC9"/>
    <w:rsid w:val="00610119"/>
    <w:rsid w:val="00611E88"/>
    <w:rsid w:val="00623C8A"/>
    <w:rsid w:val="00662508"/>
    <w:rsid w:val="006675D3"/>
    <w:rsid w:val="00667875"/>
    <w:rsid w:val="006B40B6"/>
    <w:rsid w:val="00704FEE"/>
    <w:rsid w:val="007315AF"/>
    <w:rsid w:val="007448DC"/>
    <w:rsid w:val="00756D95"/>
    <w:rsid w:val="007C6BD3"/>
    <w:rsid w:val="007D3765"/>
    <w:rsid w:val="007F1654"/>
    <w:rsid w:val="00823C4F"/>
    <w:rsid w:val="008402B8"/>
    <w:rsid w:val="008672E6"/>
    <w:rsid w:val="00892818"/>
    <w:rsid w:val="008D120A"/>
    <w:rsid w:val="008E4AAF"/>
    <w:rsid w:val="009329F9"/>
    <w:rsid w:val="009720A4"/>
    <w:rsid w:val="00973B5A"/>
    <w:rsid w:val="00980975"/>
    <w:rsid w:val="009854DA"/>
    <w:rsid w:val="009904E7"/>
    <w:rsid w:val="009F69BD"/>
    <w:rsid w:val="00A04169"/>
    <w:rsid w:val="00A1388F"/>
    <w:rsid w:val="00A1413C"/>
    <w:rsid w:val="00A41F8C"/>
    <w:rsid w:val="00A44EB6"/>
    <w:rsid w:val="00A50DEB"/>
    <w:rsid w:val="00A6573C"/>
    <w:rsid w:val="00A84DA3"/>
    <w:rsid w:val="00A95AFE"/>
    <w:rsid w:val="00AA48BF"/>
    <w:rsid w:val="00AB71EE"/>
    <w:rsid w:val="00AD7141"/>
    <w:rsid w:val="00AE3776"/>
    <w:rsid w:val="00AF1A82"/>
    <w:rsid w:val="00AF5FC8"/>
    <w:rsid w:val="00B14576"/>
    <w:rsid w:val="00B2001C"/>
    <w:rsid w:val="00B23989"/>
    <w:rsid w:val="00B2565A"/>
    <w:rsid w:val="00B67DD8"/>
    <w:rsid w:val="00B91181"/>
    <w:rsid w:val="00BA1FEB"/>
    <w:rsid w:val="00BB0EDF"/>
    <w:rsid w:val="00C61AF8"/>
    <w:rsid w:val="00CC67E9"/>
    <w:rsid w:val="00CD0465"/>
    <w:rsid w:val="00CF3EA6"/>
    <w:rsid w:val="00CF43F8"/>
    <w:rsid w:val="00CF77CC"/>
    <w:rsid w:val="00D010B0"/>
    <w:rsid w:val="00D32A55"/>
    <w:rsid w:val="00D6757B"/>
    <w:rsid w:val="00D83DAE"/>
    <w:rsid w:val="00DD298B"/>
    <w:rsid w:val="00DE0B09"/>
    <w:rsid w:val="00DE4CF8"/>
    <w:rsid w:val="00E07B50"/>
    <w:rsid w:val="00E2513C"/>
    <w:rsid w:val="00E33334"/>
    <w:rsid w:val="00E35C36"/>
    <w:rsid w:val="00E70399"/>
    <w:rsid w:val="00E73074"/>
    <w:rsid w:val="00E7556D"/>
    <w:rsid w:val="00E83D47"/>
    <w:rsid w:val="00EA79C4"/>
    <w:rsid w:val="00EF080B"/>
    <w:rsid w:val="00EF7AA4"/>
    <w:rsid w:val="00F152D3"/>
    <w:rsid w:val="00F20D4A"/>
    <w:rsid w:val="00F34F3B"/>
    <w:rsid w:val="00F67516"/>
    <w:rsid w:val="00FA0638"/>
    <w:rsid w:val="00FB3E49"/>
    <w:rsid w:val="00FB56CC"/>
    <w:rsid w:val="00FE6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DD8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AD7141"/>
    <w:pPr>
      <w:keepNext/>
      <w:jc w:val="center"/>
      <w:outlineLvl w:val="0"/>
    </w:pPr>
    <w:rPr>
      <w:rFonts w:eastAsia="Times New Roman"/>
      <w:b/>
      <w:bCs/>
      <w:sz w:val="28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CC6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FB56CC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720A4"/>
    <w:rPr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C61AF8"/>
    <w:rPr>
      <w:rFonts w:ascii="Courier New" w:hAnsi="Courier New" w:cs="Courier New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5210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4806A-0B85-4A59-897E-5348FAD0F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&lt;html&gt;</vt:lpstr>
    </vt:vector>
  </TitlesOfParts>
  <Company>LACES</Company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&lt;html&gt;</dc:title>
  <dc:creator>Warren B. Merriman</dc:creator>
  <cp:lastModifiedBy>p4s9</cp:lastModifiedBy>
  <cp:revision>3</cp:revision>
  <cp:lastPrinted>2010-02-24T16:54:00Z</cp:lastPrinted>
  <dcterms:created xsi:type="dcterms:W3CDTF">2014-03-07T18:13:00Z</dcterms:created>
  <dcterms:modified xsi:type="dcterms:W3CDTF">2014-03-07T18:45:00Z</dcterms:modified>
</cp:coreProperties>
</file>